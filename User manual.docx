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98B" w:rsidRDefault="00F8098B" w:rsidP="0048716A">
      <w:pPr>
        <w:shd w:val="clear" w:color="auto" w:fill="FFFFFF"/>
        <w:spacing w:before="100" w:beforeAutospacing="1" w:after="100" w:afterAutospacing="1" w:line="240" w:lineRule="auto"/>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Hi!</w:t>
      </w:r>
    </w:p>
    <w:p w:rsidR="00F8098B" w:rsidRPr="00F8098B" w:rsidRDefault="00F8098B" w:rsidP="0048716A">
      <w:pPr>
        <w:shd w:val="clear" w:color="auto" w:fill="FFFFFF"/>
        <w:spacing w:before="100" w:beforeAutospacing="1" w:after="100" w:afterAutospacing="1" w:line="240" w:lineRule="auto"/>
        <w:jc w:val="both"/>
        <w:rPr>
          <w:rFonts w:ascii="Segoe UI" w:eastAsia="Times New Roman" w:hAnsi="Segoe UI" w:cs="Segoe UI"/>
          <w:color w:val="455A64"/>
          <w:sz w:val="24"/>
          <w:szCs w:val="24"/>
          <w:lang w:val="en-US" w:eastAsia="ru-RU"/>
        </w:rPr>
      </w:pPr>
      <w:r w:rsidRPr="00F8098B">
        <w:rPr>
          <w:rFonts w:ascii="Segoe UI" w:eastAsia="Times New Roman" w:hAnsi="Segoe UI" w:cs="Segoe UI"/>
          <w:color w:val="455A64"/>
          <w:sz w:val="24"/>
          <w:szCs w:val="24"/>
          <w:lang w:val="en-US" w:eastAsia="ru-RU"/>
        </w:rPr>
        <w:t xml:space="preserve">Here I present my autonomous </w:t>
      </w:r>
      <w:r w:rsidR="001827D0">
        <w:rPr>
          <w:rFonts w:ascii="Segoe UI" w:eastAsia="Times New Roman" w:hAnsi="Segoe UI" w:cs="Segoe UI"/>
          <w:color w:val="455A64"/>
          <w:sz w:val="24"/>
          <w:szCs w:val="24"/>
          <w:lang w:val="en-US" w:eastAsia="ru-RU"/>
        </w:rPr>
        <w:t>musical lighting</w:t>
      </w:r>
      <w:r w:rsidR="00E25A9B">
        <w:rPr>
          <w:rFonts w:ascii="Segoe UI" w:eastAsia="Times New Roman" w:hAnsi="Segoe UI" w:cs="Segoe UI"/>
          <w:color w:val="455A64"/>
          <w:sz w:val="24"/>
          <w:szCs w:val="24"/>
          <w:lang w:val="en-US" w:eastAsia="ru-RU"/>
        </w:rPr>
        <w:t xml:space="preserve"> </w:t>
      </w:r>
      <w:r w:rsidRPr="00F8098B">
        <w:rPr>
          <w:rFonts w:ascii="Segoe UI" w:eastAsia="Times New Roman" w:hAnsi="Segoe UI" w:cs="Segoe UI"/>
          <w:color w:val="455A64"/>
          <w:sz w:val="24"/>
          <w:szCs w:val="24"/>
          <w:lang w:val="en-US" w:eastAsia="ru-RU"/>
        </w:rPr>
        <w:t>assembly instructions</w:t>
      </w:r>
      <w:r>
        <w:rPr>
          <w:rFonts w:ascii="Segoe UI" w:eastAsia="Times New Roman" w:hAnsi="Segoe UI" w:cs="Segoe UI"/>
          <w:color w:val="455A64"/>
          <w:sz w:val="24"/>
          <w:szCs w:val="24"/>
          <w:lang w:val="en-US" w:eastAsia="ru-RU"/>
        </w:rPr>
        <w:t xml:space="preserve">. STM32F103C8T6 microcontroller does all the processing of audio stream. </w:t>
      </w:r>
      <w:r w:rsidR="0048716A">
        <w:rPr>
          <w:rFonts w:ascii="Segoe UI" w:eastAsia="Times New Roman" w:hAnsi="Segoe UI" w:cs="Segoe UI"/>
          <w:color w:val="455A64"/>
          <w:sz w:val="24"/>
          <w:szCs w:val="24"/>
          <w:lang w:val="en-US" w:eastAsia="ru-RU"/>
        </w:rPr>
        <w:t>You can change</w:t>
      </w:r>
      <w:r>
        <w:rPr>
          <w:rFonts w:ascii="Segoe UI" w:eastAsia="Times New Roman" w:hAnsi="Segoe UI" w:cs="Segoe UI"/>
          <w:color w:val="455A64"/>
          <w:sz w:val="24"/>
          <w:szCs w:val="24"/>
          <w:lang w:val="en-US" w:eastAsia="ru-RU"/>
        </w:rPr>
        <w:t xml:space="preserve"> </w:t>
      </w:r>
      <w:r w:rsidR="0048716A">
        <w:rPr>
          <w:rFonts w:ascii="Segoe UI" w:eastAsia="Times New Roman" w:hAnsi="Segoe UI" w:cs="Segoe UI"/>
          <w:color w:val="455A64"/>
          <w:sz w:val="24"/>
          <w:szCs w:val="24"/>
          <w:lang w:val="en-US" w:eastAsia="ru-RU"/>
        </w:rPr>
        <w:t xml:space="preserve">color and dynamical programs via Bluetooth using your </w:t>
      </w:r>
      <w:proofErr w:type="spellStart"/>
      <w:r w:rsidR="0048716A">
        <w:rPr>
          <w:rFonts w:ascii="Segoe UI" w:eastAsia="Times New Roman" w:hAnsi="Segoe UI" w:cs="Segoe UI"/>
          <w:color w:val="455A64"/>
          <w:sz w:val="24"/>
          <w:szCs w:val="24"/>
          <w:lang w:val="en-US" w:eastAsia="ru-RU"/>
        </w:rPr>
        <w:t>smartphone</w:t>
      </w:r>
      <w:proofErr w:type="spellEnd"/>
      <w:r w:rsidR="0048716A">
        <w:rPr>
          <w:rFonts w:ascii="Segoe UI" w:eastAsia="Times New Roman" w:hAnsi="Segoe UI" w:cs="Segoe UI"/>
          <w:color w:val="455A64"/>
          <w:sz w:val="24"/>
          <w:szCs w:val="24"/>
          <w:lang w:val="en-US" w:eastAsia="ru-RU"/>
        </w:rPr>
        <w:t xml:space="preserve"> and/or using hardware buttons. You are welcome to download needed software for Android from the </w:t>
      </w:r>
      <w:hyperlink r:id="rId6" w:history="1">
        <w:r w:rsidR="0048716A" w:rsidRPr="001B2126">
          <w:rPr>
            <w:rStyle w:val="a4"/>
            <w:rFonts w:ascii="Segoe UI" w:eastAsia="Times New Roman" w:hAnsi="Segoe UI" w:cs="Segoe UI"/>
            <w:sz w:val="24"/>
            <w:szCs w:val="24"/>
            <w:lang w:val="en-US" w:eastAsia="ru-RU"/>
          </w:rPr>
          <w:t>Google Play Store</w:t>
        </w:r>
      </w:hyperlink>
      <w:r w:rsidR="0048716A">
        <w:rPr>
          <w:rFonts w:ascii="Segoe UI" w:eastAsia="Times New Roman" w:hAnsi="Segoe UI" w:cs="Segoe UI"/>
          <w:color w:val="455A64"/>
          <w:sz w:val="24"/>
          <w:szCs w:val="24"/>
          <w:lang w:val="en-US" w:eastAsia="ru-RU"/>
        </w:rPr>
        <w:t xml:space="preserve">. </w:t>
      </w:r>
    </w:p>
    <w:p w:rsidR="00CB03C6" w:rsidRPr="00CB03C6" w:rsidRDefault="00CB03C6" w:rsidP="00CB03C6">
      <w:pPr>
        <w:shd w:val="clear" w:color="auto" w:fill="FFFFFF"/>
        <w:spacing w:before="100" w:beforeAutospacing="1" w:after="100" w:afterAutospacing="1" w:line="240" w:lineRule="auto"/>
        <w:jc w:val="center"/>
        <w:rPr>
          <w:rFonts w:ascii="Segoe UI" w:eastAsia="Times New Roman" w:hAnsi="Segoe UI" w:cs="Segoe UI"/>
          <w:color w:val="455A64"/>
          <w:sz w:val="24"/>
          <w:szCs w:val="24"/>
          <w:lang w:eastAsia="ru-RU"/>
        </w:rPr>
      </w:pPr>
      <w:r w:rsidRPr="00CB03C6">
        <w:rPr>
          <w:rFonts w:ascii="Segoe UI" w:eastAsia="Times New Roman" w:hAnsi="Segoe UI" w:cs="Segoe UI"/>
          <w:noProof/>
          <w:color w:val="455A64"/>
          <w:sz w:val="24"/>
          <w:szCs w:val="24"/>
          <w:lang w:eastAsia="ru-RU"/>
        </w:rPr>
        <w:drawing>
          <wp:inline distT="0" distB="0" distL="0" distR="0">
            <wp:extent cx="4429125" cy="7218377"/>
            <wp:effectExtent l="19050" t="0" r="0" b="0"/>
            <wp:docPr id="12" name="Рисунок 5" descr="http://94.19.142.66/wp-content/uploads/s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4.19.142.66/wp-content/uploads/sch-2.jpg"/>
                    <pic:cNvPicPr>
                      <a:picLocks noChangeAspect="1" noChangeArrowheads="1"/>
                    </pic:cNvPicPr>
                  </pic:nvPicPr>
                  <pic:blipFill>
                    <a:blip r:embed="rId7" cstate="print"/>
                    <a:srcRect/>
                    <a:stretch>
                      <a:fillRect/>
                    </a:stretch>
                  </pic:blipFill>
                  <pic:spPr bwMode="auto">
                    <a:xfrm>
                      <a:off x="0" y="0"/>
                      <a:ext cx="4429125" cy="7218377"/>
                    </a:xfrm>
                    <a:prstGeom prst="rect">
                      <a:avLst/>
                    </a:prstGeom>
                    <a:noFill/>
                    <a:ln w="9525">
                      <a:noFill/>
                      <a:miter lim="800000"/>
                      <a:headEnd/>
                      <a:tailEnd/>
                    </a:ln>
                  </pic:spPr>
                </pic:pic>
              </a:graphicData>
            </a:graphic>
          </wp:inline>
        </w:drawing>
      </w:r>
    </w:p>
    <w:p w:rsidR="00CB03C6" w:rsidRPr="00B21DB4" w:rsidRDefault="00B21DB4" w:rsidP="00CB03C6">
      <w:pPr>
        <w:shd w:val="clear" w:color="auto" w:fill="FFFFFF"/>
        <w:spacing w:before="100" w:beforeAutospacing="1" w:after="100" w:afterAutospacing="1" w:line="240" w:lineRule="auto"/>
        <w:jc w:val="center"/>
        <w:rPr>
          <w:rFonts w:ascii="Segoe UI" w:eastAsia="Times New Roman" w:hAnsi="Segoe UI" w:cs="Segoe UI"/>
          <w:b/>
          <w:color w:val="455A64"/>
          <w:sz w:val="32"/>
          <w:szCs w:val="32"/>
          <w:lang w:val="en-US" w:eastAsia="ru-RU"/>
        </w:rPr>
      </w:pPr>
      <w:r>
        <w:rPr>
          <w:rFonts w:ascii="Segoe UI" w:eastAsia="Times New Roman" w:hAnsi="Segoe UI" w:cs="Segoe UI"/>
          <w:b/>
          <w:color w:val="455A64"/>
          <w:sz w:val="32"/>
          <w:szCs w:val="32"/>
          <w:lang w:val="en-US" w:eastAsia="ru-RU"/>
        </w:rPr>
        <w:t>Wiring diagram</w:t>
      </w:r>
    </w:p>
    <w:p w:rsidR="00CB03C6" w:rsidRPr="00367F3E" w:rsidRDefault="00367F3E" w:rsidP="00CB03C6">
      <w:pPr>
        <w:shd w:val="clear" w:color="auto" w:fill="FFFFFF"/>
        <w:spacing w:before="100" w:beforeAutospacing="1" w:after="100" w:afterAutospacing="1" w:line="240" w:lineRule="auto"/>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lastRenderedPageBreak/>
        <w:t>You will need:</w:t>
      </w:r>
    </w:p>
    <w:p w:rsidR="00CB03C6" w:rsidRPr="00CB03C6" w:rsidRDefault="00A27E14" w:rsidP="00CB03C6">
      <w:pPr>
        <w:numPr>
          <w:ilvl w:val="0"/>
          <w:numId w:val="1"/>
        </w:numPr>
        <w:shd w:val="clear" w:color="auto" w:fill="FFFFFF"/>
        <w:spacing w:before="100" w:beforeAutospacing="1" w:after="100" w:afterAutospacing="1" w:line="240" w:lineRule="auto"/>
        <w:ind w:left="0"/>
        <w:rPr>
          <w:rFonts w:ascii="Segoe UI" w:eastAsia="Times New Roman" w:hAnsi="Segoe UI" w:cs="Segoe UI"/>
          <w:color w:val="455A64"/>
          <w:sz w:val="24"/>
          <w:szCs w:val="24"/>
          <w:lang w:eastAsia="ru-RU"/>
        </w:rPr>
      </w:pPr>
      <w:hyperlink r:id="rId8" w:history="1">
        <w:r w:rsidR="00CB03C6" w:rsidRPr="00CB03C6">
          <w:rPr>
            <w:rFonts w:ascii="Segoe UI" w:eastAsia="Times New Roman" w:hAnsi="Segoe UI" w:cs="Segoe UI"/>
            <w:color w:val="EC407A"/>
            <w:sz w:val="24"/>
            <w:szCs w:val="24"/>
            <w:lang w:eastAsia="ru-RU"/>
          </w:rPr>
          <w:t>STM32</w:t>
        </w:r>
        <w:r w:rsidR="00367F3E">
          <w:rPr>
            <w:rFonts w:ascii="Segoe UI" w:eastAsia="Times New Roman" w:hAnsi="Segoe UI" w:cs="Segoe UI"/>
            <w:color w:val="EC407A"/>
            <w:sz w:val="24"/>
            <w:szCs w:val="24"/>
            <w:lang w:val="en-US" w:eastAsia="ru-RU"/>
          </w:rPr>
          <w:t xml:space="preserve"> mini board</w:t>
        </w:r>
        <w:r w:rsidR="00CB03C6" w:rsidRPr="00CB03C6">
          <w:rPr>
            <w:rFonts w:ascii="Segoe UI" w:eastAsia="Times New Roman" w:hAnsi="Segoe UI" w:cs="Segoe UI"/>
            <w:color w:val="EC407A"/>
            <w:sz w:val="24"/>
            <w:szCs w:val="24"/>
            <w:lang w:eastAsia="ru-RU"/>
          </w:rPr>
          <w:br/>
        </w:r>
        <w:r w:rsidR="00CB03C6">
          <w:rPr>
            <w:rFonts w:ascii="Segoe UI" w:eastAsia="Times New Roman" w:hAnsi="Segoe UI" w:cs="Segoe UI"/>
            <w:noProof/>
            <w:color w:val="EC407A"/>
            <w:sz w:val="24"/>
            <w:szCs w:val="24"/>
            <w:lang w:eastAsia="ru-RU"/>
          </w:rPr>
          <w:drawing>
            <wp:inline distT="0" distB="0" distL="0" distR="0">
              <wp:extent cx="4495800" cy="1960107"/>
              <wp:effectExtent l="19050" t="0" r="0" b="0"/>
              <wp:docPr id="1" name="Рисунок 1" descr="http://94.19.142.66/wp-content/uploads/stm32.jpe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4.19.142.66/wp-content/uploads/stm32.jpeg">
                        <a:hlinkClick r:id="rId9"/>
                      </pic:cNvPr>
                      <pic:cNvPicPr>
                        <a:picLocks noChangeAspect="1" noChangeArrowheads="1"/>
                      </pic:cNvPicPr>
                    </pic:nvPicPr>
                    <pic:blipFill>
                      <a:blip r:embed="rId10" cstate="print"/>
                      <a:srcRect/>
                      <a:stretch>
                        <a:fillRect/>
                      </a:stretch>
                    </pic:blipFill>
                    <pic:spPr bwMode="auto">
                      <a:xfrm>
                        <a:off x="0" y="0"/>
                        <a:ext cx="4503465" cy="1963449"/>
                      </a:xfrm>
                      <a:prstGeom prst="rect">
                        <a:avLst/>
                      </a:prstGeom>
                      <a:noFill/>
                      <a:ln w="9525">
                        <a:noFill/>
                        <a:miter lim="800000"/>
                        <a:headEnd/>
                        <a:tailEnd/>
                      </a:ln>
                    </pic:spPr>
                  </pic:pic>
                </a:graphicData>
              </a:graphic>
            </wp:inline>
          </w:drawing>
        </w:r>
      </w:hyperlink>
    </w:p>
    <w:p w:rsidR="00CB03C6" w:rsidRPr="00CB03C6" w:rsidRDefault="00A27E14" w:rsidP="00CB03C6">
      <w:pPr>
        <w:numPr>
          <w:ilvl w:val="0"/>
          <w:numId w:val="1"/>
        </w:numPr>
        <w:shd w:val="clear" w:color="auto" w:fill="FFFFFF"/>
        <w:spacing w:before="100" w:beforeAutospacing="1" w:after="100" w:afterAutospacing="1" w:line="240" w:lineRule="auto"/>
        <w:ind w:left="0"/>
        <w:rPr>
          <w:rFonts w:ascii="Segoe UI" w:eastAsia="Times New Roman" w:hAnsi="Segoe UI" w:cs="Segoe UI"/>
          <w:color w:val="455A64"/>
          <w:sz w:val="24"/>
          <w:szCs w:val="24"/>
          <w:lang w:eastAsia="ru-RU"/>
        </w:rPr>
      </w:pPr>
      <w:hyperlink r:id="rId11" w:history="1">
        <w:proofErr w:type="spellStart"/>
        <w:r w:rsidR="00B21DB4">
          <w:rPr>
            <w:rFonts w:ascii="Segoe UI" w:eastAsia="Times New Roman" w:hAnsi="Segoe UI" w:cs="Segoe UI"/>
            <w:color w:val="EC407A"/>
            <w:sz w:val="24"/>
            <w:szCs w:val="24"/>
            <w:lang w:eastAsia="ru-RU"/>
          </w:rPr>
          <w:t>Bluetoo</w:t>
        </w:r>
        <w:r w:rsidR="00CB03C6" w:rsidRPr="00CB03C6">
          <w:rPr>
            <w:rFonts w:ascii="Segoe UI" w:eastAsia="Times New Roman" w:hAnsi="Segoe UI" w:cs="Segoe UI"/>
            <w:color w:val="EC407A"/>
            <w:sz w:val="24"/>
            <w:szCs w:val="24"/>
            <w:lang w:eastAsia="ru-RU"/>
          </w:rPr>
          <w:t>th</w:t>
        </w:r>
        <w:proofErr w:type="spellEnd"/>
        <w:r w:rsidR="00367F3E">
          <w:rPr>
            <w:rFonts w:ascii="Segoe UI" w:eastAsia="Times New Roman" w:hAnsi="Segoe UI" w:cs="Segoe UI"/>
            <w:color w:val="EC407A"/>
            <w:sz w:val="24"/>
            <w:szCs w:val="24"/>
            <w:lang w:val="en-US" w:eastAsia="ru-RU"/>
          </w:rPr>
          <w:t xml:space="preserve"> module</w:t>
        </w:r>
        <w:r w:rsidR="00CB03C6" w:rsidRPr="00CB03C6">
          <w:rPr>
            <w:rFonts w:ascii="Segoe UI" w:eastAsia="Times New Roman" w:hAnsi="Segoe UI" w:cs="Segoe UI"/>
            <w:color w:val="EC407A"/>
            <w:sz w:val="24"/>
            <w:szCs w:val="24"/>
            <w:lang w:eastAsia="ru-RU"/>
          </w:rPr>
          <w:br/>
        </w:r>
        <w:r w:rsidR="00CB03C6">
          <w:rPr>
            <w:rFonts w:ascii="Segoe UI" w:eastAsia="Times New Roman" w:hAnsi="Segoe UI" w:cs="Segoe UI"/>
            <w:noProof/>
            <w:color w:val="EC407A"/>
            <w:sz w:val="24"/>
            <w:szCs w:val="24"/>
            <w:lang w:eastAsia="ru-RU"/>
          </w:rPr>
          <w:drawing>
            <wp:inline distT="0" distB="0" distL="0" distR="0">
              <wp:extent cx="3324225" cy="2597051"/>
              <wp:effectExtent l="19050" t="0" r="0" b="0"/>
              <wp:docPr id="2" name="Рисунок 2" descr="http://94.19.142.66/wp-content/uploads/arduino-and-hc-05-hc-06-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4.19.142.66/wp-content/uploads/arduino-and-hc-05-hc-06-3.jpg">
                        <a:hlinkClick r:id="rId12"/>
                      </pic:cNvPr>
                      <pic:cNvPicPr>
                        <a:picLocks noChangeAspect="1" noChangeArrowheads="1"/>
                      </pic:cNvPicPr>
                    </pic:nvPicPr>
                    <pic:blipFill>
                      <a:blip r:embed="rId13" cstate="print"/>
                      <a:srcRect/>
                      <a:stretch>
                        <a:fillRect/>
                      </a:stretch>
                    </pic:blipFill>
                    <pic:spPr bwMode="auto">
                      <a:xfrm>
                        <a:off x="0" y="0"/>
                        <a:ext cx="3333165" cy="2604036"/>
                      </a:xfrm>
                      <a:prstGeom prst="rect">
                        <a:avLst/>
                      </a:prstGeom>
                      <a:noFill/>
                      <a:ln w="9525">
                        <a:noFill/>
                        <a:miter lim="800000"/>
                        <a:headEnd/>
                        <a:tailEnd/>
                      </a:ln>
                    </pic:spPr>
                  </pic:pic>
                </a:graphicData>
              </a:graphic>
            </wp:inline>
          </w:drawing>
        </w:r>
      </w:hyperlink>
    </w:p>
    <w:p w:rsidR="00CB03C6" w:rsidRPr="007F4372" w:rsidRDefault="00A27E14" w:rsidP="00CB03C6">
      <w:pPr>
        <w:numPr>
          <w:ilvl w:val="0"/>
          <w:numId w:val="1"/>
        </w:numPr>
        <w:shd w:val="clear" w:color="auto" w:fill="FFFFFF"/>
        <w:spacing w:before="100" w:beforeAutospacing="1" w:after="100" w:afterAutospacing="1" w:line="240" w:lineRule="auto"/>
        <w:ind w:left="0"/>
        <w:rPr>
          <w:rFonts w:ascii="Segoe UI" w:eastAsia="Times New Roman" w:hAnsi="Segoe UI" w:cs="Segoe UI"/>
          <w:color w:val="455A64"/>
          <w:sz w:val="24"/>
          <w:szCs w:val="24"/>
          <w:lang w:eastAsia="ru-RU"/>
        </w:rPr>
      </w:pPr>
      <w:hyperlink r:id="rId14" w:history="1">
        <w:r w:rsidR="00367F3E">
          <w:rPr>
            <w:rFonts w:ascii="Segoe UI" w:eastAsia="Times New Roman" w:hAnsi="Segoe UI" w:cs="Segoe UI"/>
            <w:color w:val="EC407A"/>
            <w:sz w:val="24"/>
            <w:szCs w:val="24"/>
            <w:lang w:val="en-US" w:eastAsia="ru-RU"/>
          </w:rPr>
          <w:t>Microphone sensor module</w:t>
        </w:r>
        <w:r w:rsidR="00CB03C6" w:rsidRPr="00CB03C6">
          <w:rPr>
            <w:rFonts w:ascii="Segoe UI" w:eastAsia="Times New Roman" w:hAnsi="Segoe UI" w:cs="Segoe UI"/>
            <w:color w:val="EC407A"/>
            <w:sz w:val="24"/>
            <w:szCs w:val="24"/>
            <w:lang w:eastAsia="ru-RU"/>
          </w:rPr>
          <w:br/>
        </w:r>
        <w:r w:rsidR="00CB03C6">
          <w:rPr>
            <w:rFonts w:ascii="Segoe UI" w:eastAsia="Times New Roman" w:hAnsi="Segoe UI" w:cs="Segoe UI"/>
            <w:noProof/>
            <w:color w:val="EC407A"/>
            <w:sz w:val="24"/>
            <w:szCs w:val="24"/>
            <w:lang w:eastAsia="ru-RU"/>
          </w:rPr>
          <w:drawing>
            <wp:inline distT="0" distB="0" distL="0" distR="0">
              <wp:extent cx="2162175" cy="1399053"/>
              <wp:effectExtent l="19050" t="0" r="9525" b="0"/>
              <wp:docPr id="3" name="Рисунок 3" descr="http://94.19.142.66/wp-content/uploads/max9814.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4.19.142.66/wp-content/uploads/max9814.jpg">
                        <a:hlinkClick r:id="rId15"/>
                      </pic:cNvPr>
                      <pic:cNvPicPr>
                        <a:picLocks noChangeAspect="1" noChangeArrowheads="1"/>
                      </pic:cNvPicPr>
                    </pic:nvPicPr>
                    <pic:blipFill>
                      <a:blip r:embed="rId16" cstate="print"/>
                      <a:srcRect/>
                      <a:stretch>
                        <a:fillRect/>
                      </a:stretch>
                    </pic:blipFill>
                    <pic:spPr bwMode="auto">
                      <a:xfrm>
                        <a:off x="0" y="0"/>
                        <a:ext cx="2165659" cy="1401307"/>
                      </a:xfrm>
                      <a:prstGeom prst="rect">
                        <a:avLst/>
                      </a:prstGeom>
                      <a:noFill/>
                      <a:ln w="9525">
                        <a:noFill/>
                        <a:miter lim="800000"/>
                        <a:headEnd/>
                        <a:tailEnd/>
                      </a:ln>
                    </pic:spPr>
                  </pic:pic>
                </a:graphicData>
              </a:graphic>
            </wp:inline>
          </w:drawing>
        </w:r>
        <w:r w:rsidR="00CB03C6" w:rsidRPr="00CB03C6">
          <w:rPr>
            <w:rFonts w:ascii="Segoe UI" w:eastAsia="Times New Roman" w:hAnsi="Segoe UI" w:cs="Segoe UI"/>
            <w:color w:val="EC407A"/>
            <w:sz w:val="24"/>
            <w:szCs w:val="24"/>
            <w:lang w:eastAsia="ru-RU"/>
          </w:rPr>
          <w:t> </w:t>
        </w:r>
      </w:hyperlink>
    </w:p>
    <w:p w:rsidR="00CB03C6" w:rsidRPr="007F4372" w:rsidRDefault="00A27E14" w:rsidP="00CB03C6">
      <w:pPr>
        <w:numPr>
          <w:ilvl w:val="0"/>
          <w:numId w:val="1"/>
        </w:numPr>
        <w:shd w:val="clear" w:color="auto" w:fill="FFFFFF"/>
        <w:spacing w:before="100" w:beforeAutospacing="1" w:after="100" w:afterAutospacing="1" w:line="240" w:lineRule="auto"/>
        <w:ind w:left="0"/>
        <w:rPr>
          <w:rFonts w:ascii="Segoe UI" w:eastAsia="Times New Roman" w:hAnsi="Segoe UI" w:cs="Segoe UI"/>
          <w:color w:val="455A64"/>
          <w:sz w:val="24"/>
          <w:szCs w:val="24"/>
          <w:lang w:eastAsia="ru-RU"/>
        </w:rPr>
      </w:pPr>
      <w:hyperlink r:id="rId17" w:history="1">
        <w:r w:rsidR="00367F3E" w:rsidRPr="001B2126">
          <w:rPr>
            <w:rStyle w:val="a4"/>
            <w:rFonts w:ascii="Segoe UI" w:eastAsia="Times New Roman" w:hAnsi="Segoe UI" w:cs="Segoe UI"/>
            <w:sz w:val="24"/>
            <w:szCs w:val="24"/>
            <w:lang w:val="en-US" w:eastAsia="ru-RU"/>
          </w:rPr>
          <w:t>LED</w:t>
        </w:r>
        <w:r w:rsidR="00062C22" w:rsidRPr="001B2126">
          <w:rPr>
            <w:rStyle w:val="a4"/>
            <w:rFonts w:ascii="Segoe UI" w:eastAsia="Times New Roman" w:hAnsi="Segoe UI" w:cs="Segoe UI"/>
            <w:sz w:val="24"/>
            <w:szCs w:val="24"/>
            <w:lang w:eastAsia="ru-RU"/>
          </w:rPr>
          <w:t xml:space="preserve"> </w:t>
        </w:r>
        <w:r w:rsidR="00367F3E" w:rsidRPr="001B2126">
          <w:rPr>
            <w:rStyle w:val="a4"/>
            <w:rFonts w:ascii="Segoe UI" w:eastAsia="Times New Roman" w:hAnsi="Segoe UI" w:cs="Segoe UI"/>
            <w:sz w:val="24"/>
            <w:szCs w:val="24"/>
            <w:lang w:val="en-US" w:eastAsia="ru-RU"/>
          </w:rPr>
          <w:t>strip</w:t>
        </w:r>
      </w:hyperlink>
      <w:r w:rsidR="00CB03C6" w:rsidRPr="007F4372">
        <w:rPr>
          <w:rFonts w:ascii="Segoe UI" w:eastAsia="Times New Roman" w:hAnsi="Segoe UI" w:cs="Segoe UI"/>
          <w:color w:val="455A64"/>
          <w:sz w:val="24"/>
          <w:szCs w:val="24"/>
          <w:lang w:eastAsia="ru-RU"/>
        </w:rPr>
        <w:br/>
      </w:r>
      <w:r w:rsidR="00CB03C6">
        <w:rPr>
          <w:rFonts w:ascii="Segoe UI" w:eastAsia="Times New Roman" w:hAnsi="Segoe UI" w:cs="Segoe UI"/>
          <w:noProof/>
          <w:color w:val="455A64"/>
          <w:sz w:val="24"/>
          <w:szCs w:val="24"/>
          <w:lang w:eastAsia="ru-RU"/>
        </w:rPr>
        <w:drawing>
          <wp:inline distT="0" distB="0" distL="0" distR="0">
            <wp:extent cx="2886075" cy="821583"/>
            <wp:effectExtent l="19050" t="0" r="9525" b="0"/>
            <wp:docPr id="4" name="Рисунок 4" descr="http://94.19.142.66/wp-content/uploads/28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4.19.142.66/wp-content/uploads/2812.jpg"/>
                    <pic:cNvPicPr>
                      <a:picLocks noChangeAspect="1" noChangeArrowheads="1"/>
                    </pic:cNvPicPr>
                  </pic:nvPicPr>
                  <pic:blipFill>
                    <a:blip r:embed="rId18" cstate="print"/>
                    <a:srcRect/>
                    <a:stretch>
                      <a:fillRect/>
                    </a:stretch>
                  </pic:blipFill>
                  <pic:spPr bwMode="auto">
                    <a:xfrm>
                      <a:off x="0" y="0"/>
                      <a:ext cx="2886075" cy="821583"/>
                    </a:xfrm>
                    <a:prstGeom prst="rect">
                      <a:avLst/>
                    </a:prstGeom>
                    <a:noFill/>
                    <a:ln w="9525">
                      <a:noFill/>
                      <a:miter lim="800000"/>
                      <a:headEnd/>
                      <a:tailEnd/>
                    </a:ln>
                  </pic:spPr>
                </pic:pic>
              </a:graphicData>
            </a:graphic>
          </wp:inline>
        </w:drawing>
      </w:r>
    </w:p>
    <w:p w:rsidR="00CB03C6" w:rsidRPr="001203AA" w:rsidRDefault="00367F3E" w:rsidP="00CB03C6">
      <w:pPr>
        <w:numPr>
          <w:ilvl w:val="0"/>
          <w:numId w:val="1"/>
        </w:numPr>
        <w:shd w:val="clear" w:color="auto" w:fill="FFFFFF"/>
        <w:spacing w:before="240" w:after="100" w:afterAutospacing="1" w:line="240" w:lineRule="auto"/>
        <w:ind w:left="0" w:hanging="357"/>
        <w:rPr>
          <w:rFonts w:ascii="Segoe UI" w:eastAsia="Times New Roman" w:hAnsi="Segoe UI" w:cs="Segoe UI"/>
          <w:color w:val="455A64"/>
          <w:sz w:val="24"/>
          <w:szCs w:val="24"/>
          <w:lang w:val="en-US" w:eastAsia="ru-RU"/>
        </w:rPr>
      </w:pPr>
      <w:r>
        <w:rPr>
          <w:rFonts w:ascii="Segoe UI" w:eastAsia="Times New Roman" w:hAnsi="Segoe UI" w:cs="Segoe UI"/>
          <w:color w:val="FF0000"/>
          <w:sz w:val="24"/>
          <w:szCs w:val="24"/>
          <w:lang w:val="en-US" w:eastAsia="ru-RU"/>
        </w:rPr>
        <w:t>Power</w:t>
      </w:r>
      <w:r w:rsidRPr="001203AA">
        <w:rPr>
          <w:rFonts w:ascii="Segoe UI" w:eastAsia="Times New Roman" w:hAnsi="Segoe UI" w:cs="Segoe UI"/>
          <w:color w:val="FF0000"/>
          <w:sz w:val="24"/>
          <w:szCs w:val="24"/>
          <w:lang w:val="en-US" w:eastAsia="ru-RU"/>
        </w:rPr>
        <w:t xml:space="preserve"> </w:t>
      </w:r>
      <w:r>
        <w:rPr>
          <w:rFonts w:ascii="Segoe UI" w:eastAsia="Times New Roman" w:hAnsi="Segoe UI" w:cs="Segoe UI"/>
          <w:color w:val="FF0000"/>
          <w:sz w:val="24"/>
          <w:szCs w:val="24"/>
          <w:lang w:val="en-US" w:eastAsia="ru-RU"/>
        </w:rPr>
        <w:t>supply</w:t>
      </w:r>
      <w:r w:rsidR="001203AA" w:rsidRPr="001203AA">
        <w:rPr>
          <w:rFonts w:ascii="Segoe UI" w:eastAsia="Times New Roman" w:hAnsi="Segoe UI" w:cs="Segoe UI"/>
          <w:color w:val="FF0000"/>
          <w:sz w:val="24"/>
          <w:szCs w:val="24"/>
          <w:lang w:val="en-US" w:eastAsia="ru-RU"/>
        </w:rPr>
        <w:t xml:space="preserve"> </w:t>
      </w:r>
      <w:r w:rsidR="001203AA">
        <w:rPr>
          <w:rFonts w:ascii="Segoe UI" w:eastAsia="Times New Roman" w:hAnsi="Segoe UI" w:cs="Segoe UI"/>
          <w:color w:val="FF0000"/>
          <w:sz w:val="24"/>
          <w:szCs w:val="24"/>
          <w:lang w:val="en-US" w:eastAsia="ru-RU"/>
        </w:rPr>
        <w:t xml:space="preserve">DC </w:t>
      </w:r>
      <w:r w:rsidR="001203AA" w:rsidRPr="001203AA">
        <w:rPr>
          <w:rFonts w:ascii="Segoe UI" w:eastAsia="Times New Roman" w:hAnsi="Segoe UI" w:cs="Segoe UI"/>
          <w:color w:val="FF0000"/>
          <w:sz w:val="24"/>
          <w:szCs w:val="24"/>
          <w:lang w:val="en-US" w:eastAsia="ru-RU"/>
        </w:rPr>
        <w:t>5</w:t>
      </w:r>
      <w:r w:rsidR="001203AA">
        <w:rPr>
          <w:rFonts w:ascii="Segoe UI" w:eastAsia="Times New Roman" w:hAnsi="Segoe UI" w:cs="Segoe UI"/>
          <w:color w:val="FF0000"/>
          <w:sz w:val="24"/>
          <w:szCs w:val="24"/>
          <w:lang w:val="en-US" w:eastAsia="ru-RU"/>
        </w:rPr>
        <w:t>V min current=(((</w:t>
      </w:r>
      <w:proofErr w:type="spellStart"/>
      <w:r w:rsidR="001203AA">
        <w:rPr>
          <w:rFonts w:ascii="Segoe UI" w:eastAsia="Times New Roman" w:hAnsi="Segoe UI" w:cs="Segoe UI"/>
          <w:color w:val="FF0000"/>
          <w:sz w:val="24"/>
          <w:szCs w:val="24"/>
          <w:lang w:val="en-US" w:eastAsia="ru-RU"/>
        </w:rPr>
        <w:t>LEDsnumber</w:t>
      </w:r>
      <w:proofErr w:type="spellEnd"/>
      <w:r w:rsidR="001203AA">
        <w:rPr>
          <w:rFonts w:ascii="Segoe UI" w:eastAsia="Times New Roman" w:hAnsi="Segoe UI" w:cs="Segoe UI"/>
          <w:color w:val="FF0000"/>
          <w:sz w:val="24"/>
          <w:szCs w:val="24"/>
          <w:lang w:val="en-US" w:eastAsia="ru-RU"/>
        </w:rPr>
        <w:t>*60)/1000)*1.2)A</w:t>
      </w:r>
    </w:p>
    <w:p w:rsidR="00CB03C6" w:rsidRPr="00B21DB4" w:rsidRDefault="00367F3E" w:rsidP="00CB03C6">
      <w:pPr>
        <w:numPr>
          <w:ilvl w:val="0"/>
          <w:numId w:val="1"/>
        </w:numPr>
        <w:shd w:val="clear" w:color="auto" w:fill="FFFFFF"/>
        <w:spacing w:before="240" w:after="100" w:afterAutospacing="1" w:line="240" w:lineRule="auto"/>
        <w:ind w:left="0" w:hanging="357"/>
        <w:rPr>
          <w:rFonts w:ascii="Segoe UI" w:eastAsia="Times New Roman" w:hAnsi="Segoe UI" w:cs="Segoe UI"/>
          <w:color w:val="455A64"/>
          <w:sz w:val="24"/>
          <w:szCs w:val="24"/>
          <w:lang w:val="en-US" w:eastAsia="ru-RU"/>
        </w:rPr>
      </w:pPr>
      <w:r>
        <w:rPr>
          <w:rFonts w:ascii="Segoe UI" w:eastAsia="Times New Roman" w:hAnsi="Segoe UI" w:cs="Segoe UI"/>
          <w:color w:val="FF0000"/>
          <w:sz w:val="24"/>
          <w:szCs w:val="24"/>
          <w:lang w:val="en-US" w:eastAsia="ru-RU"/>
        </w:rPr>
        <w:t>Connectors</w:t>
      </w:r>
      <w:r w:rsidRPr="00FC3E43">
        <w:rPr>
          <w:rFonts w:ascii="Segoe UI" w:eastAsia="Times New Roman" w:hAnsi="Segoe UI" w:cs="Segoe UI"/>
          <w:color w:val="FF0000"/>
          <w:sz w:val="24"/>
          <w:szCs w:val="24"/>
          <w:lang w:val="en-US" w:eastAsia="ru-RU"/>
        </w:rPr>
        <w:t xml:space="preserve"> </w:t>
      </w:r>
      <w:r>
        <w:rPr>
          <w:rFonts w:ascii="Segoe UI" w:eastAsia="Times New Roman" w:hAnsi="Segoe UI" w:cs="Segoe UI"/>
          <w:color w:val="FF0000"/>
          <w:sz w:val="24"/>
          <w:szCs w:val="24"/>
          <w:lang w:val="en-US" w:eastAsia="ru-RU"/>
        </w:rPr>
        <w:t>for</w:t>
      </w:r>
      <w:r w:rsidRPr="00FC3E43">
        <w:rPr>
          <w:rFonts w:ascii="Segoe UI" w:eastAsia="Times New Roman" w:hAnsi="Segoe UI" w:cs="Segoe UI"/>
          <w:color w:val="FF0000"/>
          <w:sz w:val="24"/>
          <w:szCs w:val="24"/>
          <w:lang w:val="en-US" w:eastAsia="ru-RU"/>
        </w:rPr>
        <w:t xml:space="preserve"> </w:t>
      </w:r>
      <w:r>
        <w:rPr>
          <w:rFonts w:ascii="Segoe UI" w:eastAsia="Times New Roman" w:hAnsi="Segoe UI" w:cs="Segoe UI"/>
          <w:color w:val="FF0000"/>
          <w:sz w:val="24"/>
          <w:szCs w:val="24"/>
          <w:lang w:val="en-US" w:eastAsia="ru-RU"/>
        </w:rPr>
        <w:t>strip</w:t>
      </w:r>
      <w:r w:rsidRPr="00FC3E43">
        <w:rPr>
          <w:rFonts w:ascii="Segoe UI" w:eastAsia="Times New Roman" w:hAnsi="Segoe UI" w:cs="Segoe UI"/>
          <w:color w:val="FF0000"/>
          <w:sz w:val="24"/>
          <w:szCs w:val="24"/>
          <w:lang w:val="en-US" w:eastAsia="ru-RU"/>
        </w:rPr>
        <w:t xml:space="preserve"> </w:t>
      </w:r>
      <w:r w:rsidRPr="00367F3E">
        <w:rPr>
          <w:rFonts w:ascii="Segoe UI" w:eastAsia="Times New Roman" w:hAnsi="Segoe UI" w:cs="Segoe UI"/>
          <w:color w:val="FF0000"/>
          <w:sz w:val="24"/>
          <w:szCs w:val="24"/>
          <w:lang w:val="en-US" w:eastAsia="ru-RU"/>
        </w:rPr>
        <w:t>and</w:t>
      </w:r>
      <w:r w:rsidRPr="00FC3E43">
        <w:rPr>
          <w:rFonts w:ascii="Segoe UI" w:eastAsia="Times New Roman" w:hAnsi="Segoe UI" w:cs="Segoe UI"/>
          <w:color w:val="FF0000"/>
          <w:sz w:val="24"/>
          <w:szCs w:val="24"/>
          <w:lang w:val="en-US" w:eastAsia="ru-RU"/>
        </w:rPr>
        <w:t xml:space="preserve"> </w:t>
      </w:r>
      <w:r>
        <w:rPr>
          <w:rFonts w:ascii="Segoe UI" w:eastAsia="Times New Roman" w:hAnsi="Segoe UI" w:cs="Segoe UI"/>
          <w:color w:val="FF0000"/>
          <w:sz w:val="24"/>
          <w:szCs w:val="24"/>
          <w:lang w:val="en-US" w:eastAsia="ru-RU"/>
        </w:rPr>
        <w:t>power</w:t>
      </w:r>
      <w:r w:rsidRPr="00FC3E43">
        <w:rPr>
          <w:rFonts w:ascii="Segoe UI" w:eastAsia="Times New Roman" w:hAnsi="Segoe UI" w:cs="Segoe UI"/>
          <w:color w:val="FF0000"/>
          <w:sz w:val="24"/>
          <w:szCs w:val="24"/>
          <w:lang w:val="en-US" w:eastAsia="ru-RU"/>
        </w:rPr>
        <w:t xml:space="preserve"> </w:t>
      </w:r>
      <w:r>
        <w:rPr>
          <w:rFonts w:ascii="Segoe UI" w:eastAsia="Times New Roman" w:hAnsi="Segoe UI" w:cs="Segoe UI"/>
          <w:color w:val="FF0000"/>
          <w:sz w:val="24"/>
          <w:szCs w:val="24"/>
          <w:lang w:val="en-US" w:eastAsia="ru-RU"/>
        </w:rPr>
        <w:t>supply</w:t>
      </w:r>
      <w:r w:rsidRPr="00FC3E43">
        <w:rPr>
          <w:rFonts w:ascii="Segoe UI" w:eastAsia="Times New Roman" w:hAnsi="Segoe UI" w:cs="Segoe UI"/>
          <w:color w:val="FF0000"/>
          <w:sz w:val="24"/>
          <w:szCs w:val="24"/>
          <w:lang w:val="en-US" w:eastAsia="ru-RU"/>
        </w:rPr>
        <w:t xml:space="preserve">. </w:t>
      </w:r>
      <w:r w:rsidRPr="00367F3E">
        <w:rPr>
          <w:rFonts w:ascii="Segoe UI" w:eastAsia="Times New Roman" w:hAnsi="Segoe UI" w:cs="Segoe UI"/>
          <w:sz w:val="24"/>
          <w:szCs w:val="24"/>
          <w:lang w:val="en-US" w:eastAsia="ru-RU"/>
        </w:rPr>
        <w:t>You</w:t>
      </w:r>
      <w:r w:rsidRPr="007F4372">
        <w:rPr>
          <w:rFonts w:ascii="Segoe UI" w:eastAsia="Times New Roman" w:hAnsi="Segoe UI" w:cs="Segoe UI"/>
          <w:sz w:val="24"/>
          <w:szCs w:val="24"/>
          <w:lang w:val="en-US" w:eastAsia="ru-RU"/>
        </w:rPr>
        <w:t xml:space="preserve"> </w:t>
      </w:r>
      <w:r w:rsidRPr="00367F3E">
        <w:rPr>
          <w:rFonts w:ascii="Segoe UI" w:eastAsia="Times New Roman" w:hAnsi="Segoe UI" w:cs="Segoe UI"/>
          <w:sz w:val="24"/>
          <w:szCs w:val="24"/>
          <w:lang w:val="en-US" w:eastAsia="ru-RU"/>
        </w:rPr>
        <w:t>can</w:t>
      </w:r>
      <w:r w:rsidRPr="007F4372">
        <w:rPr>
          <w:rFonts w:ascii="Segoe UI" w:eastAsia="Times New Roman" w:hAnsi="Segoe UI" w:cs="Segoe UI"/>
          <w:sz w:val="24"/>
          <w:szCs w:val="24"/>
          <w:lang w:val="en-US" w:eastAsia="ru-RU"/>
        </w:rPr>
        <w:t xml:space="preserve"> </w:t>
      </w:r>
      <w:r w:rsidR="00B21DB4">
        <w:rPr>
          <w:rFonts w:ascii="Segoe UI" w:eastAsia="Times New Roman" w:hAnsi="Segoe UI" w:cs="Segoe UI"/>
          <w:color w:val="455A64"/>
          <w:sz w:val="24"/>
          <w:szCs w:val="24"/>
          <w:lang w:val="en-US" w:eastAsia="ru-RU"/>
        </w:rPr>
        <w:t>take</w:t>
      </w:r>
      <w:r w:rsidR="00B21DB4" w:rsidRPr="00B21DB4">
        <w:rPr>
          <w:rFonts w:ascii="Segoe UI" w:eastAsia="Times New Roman" w:hAnsi="Segoe UI" w:cs="Segoe UI"/>
          <w:color w:val="455A64"/>
          <w:sz w:val="24"/>
          <w:szCs w:val="24"/>
          <w:lang w:val="en-US" w:eastAsia="ru-RU"/>
        </w:rPr>
        <w:t xml:space="preserve"> </w:t>
      </w:r>
      <w:r w:rsidR="00B21DB4">
        <w:rPr>
          <w:rFonts w:ascii="Segoe UI" w:eastAsia="Times New Roman" w:hAnsi="Segoe UI" w:cs="Segoe UI"/>
          <w:color w:val="455A64"/>
          <w:sz w:val="24"/>
          <w:szCs w:val="24"/>
          <w:lang w:val="en-US" w:eastAsia="ru-RU"/>
        </w:rPr>
        <w:t>one</w:t>
      </w:r>
      <w:r w:rsidR="00B21DB4" w:rsidRPr="00B21DB4">
        <w:rPr>
          <w:rFonts w:ascii="Segoe UI" w:eastAsia="Times New Roman" w:hAnsi="Segoe UI" w:cs="Segoe UI"/>
          <w:color w:val="455A64"/>
          <w:sz w:val="24"/>
          <w:szCs w:val="24"/>
          <w:lang w:val="en-US" w:eastAsia="ru-RU"/>
        </w:rPr>
        <w:t xml:space="preserve"> </w:t>
      </w:r>
      <w:r w:rsidR="00B21DB4">
        <w:rPr>
          <w:rFonts w:ascii="Segoe UI" w:eastAsia="Times New Roman" w:hAnsi="Segoe UI" w:cs="Segoe UI"/>
          <w:color w:val="455A64"/>
          <w:sz w:val="24"/>
          <w:szCs w:val="24"/>
          <w:lang w:val="en-US" w:eastAsia="ru-RU"/>
        </w:rPr>
        <w:t>for</w:t>
      </w:r>
      <w:r w:rsidR="00B21DB4" w:rsidRPr="00B21DB4">
        <w:rPr>
          <w:rFonts w:ascii="Segoe UI" w:eastAsia="Times New Roman" w:hAnsi="Segoe UI" w:cs="Segoe UI"/>
          <w:color w:val="455A64"/>
          <w:sz w:val="24"/>
          <w:szCs w:val="24"/>
          <w:lang w:val="en-US" w:eastAsia="ru-RU"/>
        </w:rPr>
        <w:t xml:space="preserve"> </w:t>
      </w:r>
      <w:r w:rsidR="00B21DB4">
        <w:rPr>
          <w:rFonts w:ascii="Segoe UI" w:eastAsia="Times New Roman" w:hAnsi="Segoe UI" w:cs="Segoe UI"/>
          <w:color w:val="455A64"/>
          <w:sz w:val="24"/>
          <w:szCs w:val="24"/>
          <w:lang w:val="en-US" w:eastAsia="ru-RU"/>
        </w:rPr>
        <w:t>connecting</w:t>
      </w:r>
      <w:r w:rsidR="00B21DB4" w:rsidRPr="00B21DB4">
        <w:rPr>
          <w:rFonts w:ascii="Segoe UI" w:eastAsia="Times New Roman" w:hAnsi="Segoe UI" w:cs="Segoe UI"/>
          <w:color w:val="455A64"/>
          <w:sz w:val="24"/>
          <w:szCs w:val="24"/>
          <w:lang w:val="en-US" w:eastAsia="ru-RU"/>
        </w:rPr>
        <w:t xml:space="preserve"> </w:t>
      </w:r>
      <w:r w:rsidR="007F4372">
        <w:rPr>
          <w:rFonts w:ascii="Segoe UI" w:eastAsia="Times New Roman" w:hAnsi="Segoe UI" w:cs="Segoe UI"/>
          <w:color w:val="455A64"/>
          <w:sz w:val="24"/>
          <w:szCs w:val="24"/>
          <w:lang w:val="en-US" w:eastAsia="ru-RU"/>
        </w:rPr>
        <w:t xml:space="preserve">to </w:t>
      </w:r>
      <w:r w:rsidR="00B21DB4">
        <w:rPr>
          <w:rFonts w:ascii="Segoe UI" w:eastAsia="Times New Roman" w:hAnsi="Segoe UI" w:cs="Segoe UI"/>
          <w:color w:val="455A64"/>
          <w:sz w:val="24"/>
          <w:szCs w:val="24"/>
          <w:lang w:val="en-US" w:eastAsia="ru-RU"/>
        </w:rPr>
        <w:t>the</w:t>
      </w:r>
      <w:r w:rsidR="00B21DB4" w:rsidRPr="00B21DB4">
        <w:rPr>
          <w:rFonts w:ascii="Segoe UI" w:eastAsia="Times New Roman" w:hAnsi="Segoe UI" w:cs="Segoe UI"/>
          <w:color w:val="455A64"/>
          <w:sz w:val="24"/>
          <w:szCs w:val="24"/>
          <w:lang w:val="en-US" w:eastAsia="ru-RU"/>
        </w:rPr>
        <w:t xml:space="preserve"> </w:t>
      </w:r>
      <w:r w:rsidR="00B21DB4">
        <w:rPr>
          <w:rFonts w:ascii="Segoe UI" w:eastAsia="Times New Roman" w:hAnsi="Segoe UI" w:cs="Segoe UI"/>
          <w:color w:val="455A64"/>
          <w:sz w:val="24"/>
          <w:szCs w:val="24"/>
          <w:lang w:val="en-US" w:eastAsia="ru-RU"/>
        </w:rPr>
        <w:t>LED</w:t>
      </w:r>
      <w:r w:rsidR="00B21DB4" w:rsidRPr="00B21DB4">
        <w:rPr>
          <w:rFonts w:ascii="Segoe UI" w:eastAsia="Times New Roman" w:hAnsi="Segoe UI" w:cs="Segoe UI"/>
          <w:color w:val="455A64"/>
          <w:sz w:val="24"/>
          <w:szCs w:val="24"/>
          <w:lang w:val="en-US" w:eastAsia="ru-RU"/>
        </w:rPr>
        <w:t xml:space="preserve"> </w:t>
      </w:r>
      <w:r w:rsidR="00B21DB4">
        <w:rPr>
          <w:rFonts w:ascii="Segoe UI" w:eastAsia="Times New Roman" w:hAnsi="Segoe UI" w:cs="Segoe UI"/>
          <w:color w:val="455A64"/>
          <w:sz w:val="24"/>
          <w:szCs w:val="24"/>
          <w:lang w:val="en-US" w:eastAsia="ru-RU"/>
        </w:rPr>
        <w:t>strip from its out</w:t>
      </w:r>
      <w:r w:rsidR="007C1A5C">
        <w:rPr>
          <w:rFonts w:ascii="Segoe UI" w:eastAsia="Times New Roman" w:hAnsi="Segoe UI" w:cs="Segoe UI"/>
          <w:color w:val="455A64"/>
          <w:sz w:val="24"/>
          <w:szCs w:val="24"/>
          <w:lang w:val="en-US" w:eastAsia="ru-RU"/>
        </w:rPr>
        <w:t>put</w:t>
      </w:r>
      <w:r w:rsidR="00B21DB4">
        <w:rPr>
          <w:rFonts w:ascii="Segoe UI" w:eastAsia="Times New Roman" w:hAnsi="Segoe UI" w:cs="Segoe UI"/>
          <w:color w:val="455A64"/>
          <w:sz w:val="24"/>
          <w:szCs w:val="24"/>
          <w:lang w:val="en-US" w:eastAsia="ru-RU"/>
        </w:rPr>
        <w:t xml:space="preserve"> end</w:t>
      </w:r>
      <w:r w:rsidRPr="00B21DB4">
        <w:rPr>
          <w:rFonts w:ascii="Segoe UI" w:eastAsia="Times New Roman" w:hAnsi="Segoe UI" w:cs="Segoe UI"/>
          <w:color w:val="455A64"/>
          <w:sz w:val="24"/>
          <w:szCs w:val="24"/>
          <w:lang w:val="en-US" w:eastAsia="ru-RU"/>
        </w:rPr>
        <w:t xml:space="preserve"> </w:t>
      </w:r>
      <w:r w:rsidR="00CB03C6" w:rsidRPr="00B21DB4">
        <w:rPr>
          <w:rFonts w:ascii="Segoe UI" w:eastAsia="Times New Roman" w:hAnsi="Segoe UI" w:cs="Segoe UI"/>
          <w:color w:val="455A64"/>
          <w:sz w:val="24"/>
          <w:szCs w:val="24"/>
          <w:lang w:val="en-US" w:eastAsia="ru-RU"/>
        </w:rPr>
        <w:t>(</w:t>
      </w:r>
      <w:proofErr w:type="spellStart"/>
      <w:r w:rsidR="00CB03C6" w:rsidRPr="00B21DB4">
        <w:rPr>
          <w:rFonts w:ascii="Segoe UI" w:eastAsia="Times New Roman" w:hAnsi="Segoe UI" w:cs="Segoe UI"/>
          <w:color w:val="455A64"/>
          <w:sz w:val="24"/>
          <w:szCs w:val="24"/>
          <w:lang w:val="en-US" w:eastAsia="ru-RU"/>
        </w:rPr>
        <w:t>Dout</w:t>
      </w:r>
      <w:proofErr w:type="spellEnd"/>
      <w:r w:rsidR="00CB03C6" w:rsidRPr="00B21DB4">
        <w:rPr>
          <w:rFonts w:ascii="Segoe UI" w:eastAsia="Times New Roman" w:hAnsi="Segoe UI" w:cs="Segoe UI"/>
          <w:color w:val="455A64"/>
          <w:sz w:val="24"/>
          <w:szCs w:val="24"/>
          <w:lang w:val="en-US" w:eastAsia="ru-RU"/>
        </w:rPr>
        <w:t>).</w:t>
      </w:r>
    </w:p>
    <w:p w:rsidR="001E4758" w:rsidRDefault="00CE234C" w:rsidP="001E4758">
      <w:pPr>
        <w:shd w:val="clear" w:color="auto" w:fill="FFFFFF"/>
        <w:spacing w:after="0" w:line="240" w:lineRule="auto"/>
        <w:ind w:firstLine="709"/>
        <w:rPr>
          <w:rFonts w:ascii="Segoe UI" w:eastAsia="Times New Roman" w:hAnsi="Segoe UI" w:cs="Segoe UI"/>
          <w:color w:val="455A64"/>
          <w:sz w:val="24"/>
          <w:szCs w:val="24"/>
          <w:lang w:val="en-US" w:eastAsia="ru-RU"/>
        </w:rPr>
      </w:pPr>
      <w:r w:rsidRPr="00CE234C">
        <w:rPr>
          <w:rFonts w:ascii="Segoe UI" w:eastAsia="Times New Roman" w:hAnsi="Segoe UI" w:cs="Segoe UI"/>
          <w:color w:val="455A64"/>
          <w:sz w:val="24"/>
          <w:szCs w:val="24"/>
          <w:lang w:val="en-US" w:eastAsia="ru-RU"/>
        </w:rPr>
        <w:lastRenderedPageBreak/>
        <w:t>If you do not have a microphone or do not want to use it, you can connect the signal to the controller from the audio output. Use for this simple scheme shown in the figure.</w:t>
      </w:r>
    </w:p>
    <w:p w:rsidR="001E4758" w:rsidRDefault="001E4758" w:rsidP="001E4758">
      <w:pPr>
        <w:shd w:val="clear" w:color="auto" w:fill="FFFFFF"/>
        <w:spacing w:after="0" w:line="240" w:lineRule="auto"/>
        <w:jc w:val="center"/>
        <w:rPr>
          <w:rFonts w:ascii="Segoe UI" w:eastAsia="Times New Roman" w:hAnsi="Segoe UI" w:cs="Segoe UI"/>
          <w:color w:val="455A64"/>
          <w:sz w:val="24"/>
          <w:szCs w:val="24"/>
          <w:lang w:val="en-US" w:eastAsia="ru-RU"/>
        </w:rPr>
      </w:pPr>
      <w:r>
        <w:rPr>
          <w:rFonts w:ascii="Segoe UI" w:eastAsia="Times New Roman" w:hAnsi="Segoe UI" w:cs="Segoe UI"/>
          <w:noProof/>
          <w:color w:val="455A64"/>
          <w:sz w:val="24"/>
          <w:szCs w:val="24"/>
          <w:lang w:eastAsia="ru-RU"/>
        </w:rPr>
        <w:drawing>
          <wp:inline distT="0" distB="0" distL="0" distR="0">
            <wp:extent cx="5259208" cy="2795592"/>
            <wp:effectExtent l="19050" t="0" r="0" b="0"/>
            <wp:docPr id="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5259208" cy="2795592"/>
                    </a:xfrm>
                    <a:prstGeom prst="rect">
                      <a:avLst/>
                    </a:prstGeom>
                    <a:noFill/>
                    <a:ln w="9525">
                      <a:noFill/>
                      <a:miter lim="800000"/>
                      <a:headEnd/>
                      <a:tailEnd/>
                    </a:ln>
                  </pic:spPr>
                </pic:pic>
              </a:graphicData>
            </a:graphic>
          </wp:inline>
        </w:drawing>
      </w:r>
    </w:p>
    <w:p w:rsidR="00CB03C6" w:rsidRPr="00CE234C" w:rsidRDefault="00CE234C" w:rsidP="001E4758">
      <w:pPr>
        <w:shd w:val="clear" w:color="auto" w:fill="FFFFFF"/>
        <w:spacing w:before="100" w:beforeAutospacing="1" w:after="100" w:afterAutospacing="1" w:line="240" w:lineRule="auto"/>
        <w:ind w:firstLine="708"/>
        <w:rPr>
          <w:rFonts w:ascii="Segoe UI" w:eastAsia="Times New Roman" w:hAnsi="Segoe UI" w:cs="Segoe UI"/>
          <w:color w:val="455A64"/>
          <w:sz w:val="24"/>
          <w:szCs w:val="24"/>
          <w:lang w:val="en-US" w:eastAsia="ru-RU"/>
        </w:rPr>
      </w:pPr>
      <w:r w:rsidRPr="00CE234C">
        <w:rPr>
          <w:rFonts w:ascii="Segoe UI" w:eastAsia="Times New Roman" w:hAnsi="Segoe UI" w:cs="Segoe UI"/>
          <w:color w:val="455A64"/>
          <w:sz w:val="24"/>
          <w:szCs w:val="24"/>
          <w:lang w:val="en-US" w:eastAsia="ru-RU"/>
        </w:rPr>
        <w:t xml:space="preserve">You can also use both options using the inputs </w:t>
      </w:r>
      <w:r w:rsidRPr="00CE234C">
        <w:rPr>
          <w:rFonts w:ascii="Segoe UI" w:eastAsia="Times New Roman" w:hAnsi="Segoe UI" w:cs="Segoe UI"/>
          <w:b/>
          <w:color w:val="455A64"/>
          <w:sz w:val="24"/>
          <w:szCs w:val="24"/>
          <w:lang w:val="en-US" w:eastAsia="ru-RU"/>
        </w:rPr>
        <w:t>A0</w:t>
      </w:r>
      <w:r w:rsidRPr="00CE234C">
        <w:rPr>
          <w:rFonts w:ascii="Segoe UI" w:eastAsia="Times New Roman" w:hAnsi="Segoe UI" w:cs="Segoe UI"/>
          <w:color w:val="455A64"/>
          <w:sz w:val="24"/>
          <w:szCs w:val="24"/>
          <w:lang w:val="en-US" w:eastAsia="ru-RU"/>
        </w:rPr>
        <w:t xml:space="preserve"> and </w:t>
      </w:r>
      <w:r w:rsidRPr="00CE234C">
        <w:rPr>
          <w:rFonts w:ascii="Segoe UI" w:eastAsia="Times New Roman" w:hAnsi="Segoe UI" w:cs="Segoe UI"/>
          <w:b/>
          <w:color w:val="455A64"/>
          <w:sz w:val="24"/>
          <w:szCs w:val="24"/>
          <w:lang w:val="en-US" w:eastAsia="ru-RU"/>
        </w:rPr>
        <w:t>A1</w:t>
      </w:r>
      <w:r w:rsidRPr="00CE234C">
        <w:rPr>
          <w:rFonts w:ascii="Segoe UI" w:eastAsia="Times New Roman" w:hAnsi="Segoe UI" w:cs="Segoe UI"/>
          <w:color w:val="455A64"/>
          <w:sz w:val="24"/>
          <w:szCs w:val="24"/>
          <w:lang w:val="en-US" w:eastAsia="ru-RU"/>
        </w:rPr>
        <w:t xml:space="preserve"> of the controller. Use </w:t>
      </w:r>
      <w:r w:rsidRPr="00CE234C">
        <w:rPr>
          <w:rFonts w:ascii="Segoe UI" w:eastAsia="Times New Roman" w:hAnsi="Segoe UI" w:cs="Segoe UI"/>
          <w:b/>
          <w:color w:val="455A64"/>
          <w:sz w:val="24"/>
          <w:szCs w:val="24"/>
          <w:lang w:val="en-US" w:eastAsia="ru-RU"/>
        </w:rPr>
        <w:t>A15</w:t>
      </w:r>
      <w:r w:rsidRPr="00CE234C">
        <w:rPr>
          <w:rFonts w:ascii="Segoe UI" w:eastAsia="Times New Roman" w:hAnsi="Segoe UI" w:cs="Segoe UI"/>
          <w:color w:val="455A64"/>
          <w:sz w:val="24"/>
          <w:szCs w:val="24"/>
          <w:lang w:val="en-US" w:eastAsia="ru-RU"/>
        </w:rPr>
        <w:t xml:space="preserve"> to select the audio source</w:t>
      </w:r>
      <w:r>
        <w:rPr>
          <w:rFonts w:ascii="Segoe UI" w:eastAsia="Times New Roman" w:hAnsi="Segoe UI" w:cs="Segoe UI"/>
          <w:color w:val="455A64"/>
          <w:sz w:val="24"/>
          <w:szCs w:val="24"/>
          <w:lang w:val="en-US" w:eastAsia="ru-RU"/>
        </w:rPr>
        <w:t>.</w:t>
      </w:r>
      <w:r w:rsidRPr="00CE234C">
        <w:rPr>
          <w:rFonts w:ascii="Segoe UI" w:eastAsia="Times New Roman" w:hAnsi="Segoe UI" w:cs="Segoe UI"/>
          <w:color w:val="455A64"/>
          <w:sz w:val="24"/>
          <w:szCs w:val="24"/>
          <w:lang w:val="en-US" w:eastAsia="ru-RU"/>
        </w:rPr>
        <w:t xml:space="preserve"> If contact A15 is connected to GND, then the program will take the audio signal from input A1, if A15 is left unconnected, then the program will take the audio signal from input A0.</w:t>
      </w:r>
    </w:p>
    <w:p w:rsidR="00CE234C" w:rsidRDefault="00B21DB4" w:rsidP="001E4758">
      <w:pPr>
        <w:shd w:val="clear" w:color="auto" w:fill="FFFFFF"/>
        <w:spacing w:before="100" w:beforeAutospacing="1" w:after="100" w:afterAutospacing="1" w:line="240" w:lineRule="auto"/>
        <w:ind w:firstLine="708"/>
        <w:rPr>
          <w:rFonts w:ascii="Segoe UI" w:eastAsia="Times New Roman" w:hAnsi="Segoe UI" w:cs="Segoe UI"/>
          <w:color w:val="455A64"/>
          <w:sz w:val="24"/>
          <w:szCs w:val="24"/>
          <w:lang w:eastAsia="ru-RU"/>
        </w:rPr>
      </w:pPr>
      <w:r>
        <w:rPr>
          <w:rFonts w:ascii="Segoe UI" w:eastAsia="Times New Roman" w:hAnsi="Segoe UI" w:cs="Segoe UI"/>
          <w:color w:val="455A64"/>
          <w:sz w:val="24"/>
          <w:szCs w:val="24"/>
          <w:lang w:val="en-US" w:eastAsia="ru-RU"/>
        </w:rPr>
        <w:t>Each</w:t>
      </w:r>
      <w:r w:rsidRPr="00B21DB4">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circuit</w:t>
      </w:r>
      <w:r w:rsidRPr="00B21DB4">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has its own pros and cons. For the line input, you will need a cable; on the other hand, microphone captures external sounds. You</w:t>
      </w:r>
      <w:r w:rsidRPr="007C1A5C">
        <w:rPr>
          <w:rFonts w:ascii="Segoe UI" w:eastAsia="Times New Roman" w:hAnsi="Segoe UI" w:cs="Segoe UI"/>
          <w:color w:val="455A64"/>
          <w:sz w:val="24"/>
          <w:szCs w:val="24"/>
          <w:lang w:eastAsia="ru-RU"/>
        </w:rPr>
        <w:t xml:space="preserve"> </w:t>
      </w:r>
      <w:r>
        <w:rPr>
          <w:rFonts w:ascii="Segoe UI" w:eastAsia="Times New Roman" w:hAnsi="Segoe UI" w:cs="Segoe UI"/>
          <w:color w:val="455A64"/>
          <w:sz w:val="24"/>
          <w:szCs w:val="24"/>
          <w:lang w:val="en-US" w:eastAsia="ru-RU"/>
        </w:rPr>
        <w:t>can</w:t>
      </w:r>
      <w:r w:rsidRPr="007C1A5C">
        <w:rPr>
          <w:rFonts w:ascii="Segoe UI" w:eastAsia="Times New Roman" w:hAnsi="Segoe UI" w:cs="Segoe UI"/>
          <w:color w:val="455A64"/>
          <w:sz w:val="24"/>
          <w:szCs w:val="24"/>
          <w:lang w:eastAsia="ru-RU"/>
        </w:rPr>
        <w:t xml:space="preserve"> </w:t>
      </w:r>
      <w:r>
        <w:rPr>
          <w:rFonts w:ascii="Segoe UI" w:eastAsia="Times New Roman" w:hAnsi="Segoe UI" w:cs="Segoe UI"/>
          <w:color w:val="455A64"/>
          <w:sz w:val="24"/>
          <w:szCs w:val="24"/>
          <w:lang w:val="en-US" w:eastAsia="ru-RU"/>
        </w:rPr>
        <w:t>use</w:t>
      </w:r>
      <w:r w:rsidRPr="007C1A5C">
        <w:rPr>
          <w:rFonts w:ascii="Segoe UI" w:eastAsia="Times New Roman" w:hAnsi="Segoe UI" w:cs="Segoe UI"/>
          <w:color w:val="455A64"/>
          <w:sz w:val="24"/>
          <w:szCs w:val="24"/>
          <w:lang w:eastAsia="ru-RU"/>
        </w:rPr>
        <w:t xml:space="preserve"> </w:t>
      </w:r>
      <w:r>
        <w:rPr>
          <w:rFonts w:ascii="Segoe UI" w:eastAsia="Times New Roman" w:hAnsi="Segoe UI" w:cs="Segoe UI"/>
          <w:color w:val="455A64"/>
          <w:sz w:val="24"/>
          <w:szCs w:val="24"/>
          <w:lang w:val="en-US" w:eastAsia="ru-RU"/>
        </w:rPr>
        <w:t>both</w:t>
      </w:r>
      <w:r w:rsidRPr="007C1A5C">
        <w:rPr>
          <w:rFonts w:ascii="Segoe UI" w:eastAsia="Times New Roman" w:hAnsi="Segoe UI" w:cs="Segoe UI"/>
          <w:color w:val="455A64"/>
          <w:sz w:val="24"/>
          <w:szCs w:val="24"/>
          <w:lang w:eastAsia="ru-RU"/>
        </w:rPr>
        <w:t xml:space="preserve"> </w:t>
      </w:r>
      <w:r w:rsidR="007C1A5C">
        <w:rPr>
          <w:rFonts w:ascii="Segoe UI" w:eastAsia="Times New Roman" w:hAnsi="Segoe UI" w:cs="Segoe UI"/>
          <w:color w:val="455A64"/>
          <w:sz w:val="24"/>
          <w:szCs w:val="24"/>
          <w:lang w:val="en-US" w:eastAsia="ru-RU"/>
        </w:rPr>
        <w:t>diagrams</w:t>
      </w:r>
      <w:r w:rsidR="007C1A5C" w:rsidRPr="007C1A5C">
        <w:rPr>
          <w:rFonts w:ascii="Segoe UI" w:eastAsia="Times New Roman" w:hAnsi="Segoe UI" w:cs="Segoe UI"/>
          <w:color w:val="455A64"/>
          <w:sz w:val="24"/>
          <w:szCs w:val="24"/>
          <w:lang w:eastAsia="ru-RU"/>
        </w:rPr>
        <w:t>.</w:t>
      </w:r>
    </w:p>
    <w:p w:rsidR="001E4758" w:rsidRPr="001E4758" w:rsidRDefault="001E4758" w:rsidP="001E4758">
      <w:pPr>
        <w:shd w:val="clear" w:color="auto" w:fill="FFFFFF"/>
        <w:spacing w:before="100" w:beforeAutospacing="1" w:after="100" w:afterAutospacing="1" w:line="240" w:lineRule="auto"/>
        <w:jc w:val="both"/>
        <w:rPr>
          <w:rFonts w:ascii="Segoe UI" w:eastAsia="Times New Roman" w:hAnsi="Segoe UI" w:cs="Segoe UI"/>
          <w:b/>
          <w:color w:val="455A64"/>
          <w:sz w:val="24"/>
          <w:szCs w:val="24"/>
          <w:lang w:val="en-US" w:eastAsia="ru-RU"/>
        </w:rPr>
      </w:pPr>
      <w:r w:rsidRPr="001E4758">
        <w:rPr>
          <w:rFonts w:ascii="Segoe UI" w:eastAsia="Times New Roman" w:hAnsi="Segoe UI" w:cs="Segoe UI"/>
          <w:b/>
          <w:color w:val="455A64"/>
          <w:sz w:val="24"/>
          <w:szCs w:val="24"/>
          <w:lang w:val="en-US" w:eastAsia="ru-RU"/>
        </w:rPr>
        <w:t>FIRMWARE PROGRAMMING</w:t>
      </w:r>
    </w:p>
    <w:p w:rsidR="008F1D20" w:rsidRDefault="008F1D20" w:rsidP="001E4758">
      <w:pPr>
        <w:shd w:val="clear" w:color="auto" w:fill="FFFFFF"/>
        <w:spacing w:before="100" w:beforeAutospacing="1" w:after="100" w:afterAutospacing="1" w:line="240" w:lineRule="auto"/>
        <w:ind w:firstLine="708"/>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 xml:space="preserve">STM32 programming is done through the USB-ART adapter using the </w:t>
      </w:r>
      <w:hyperlink r:id="rId20" w:history="1">
        <w:r w:rsidRPr="008F1D20">
          <w:rPr>
            <w:rFonts w:ascii="Segoe UI" w:eastAsia="Times New Roman" w:hAnsi="Segoe UI" w:cs="Segoe UI"/>
            <w:color w:val="EC407A"/>
            <w:sz w:val="24"/>
            <w:szCs w:val="24"/>
            <w:lang w:val="en-US" w:eastAsia="ru-RU"/>
          </w:rPr>
          <w:t>Flash loader demonstrator</w:t>
        </w:r>
      </w:hyperlink>
      <w:r>
        <w:rPr>
          <w:rFonts w:ascii="Segoe UI" w:eastAsia="Times New Roman" w:hAnsi="Segoe UI" w:cs="Segoe UI"/>
          <w:color w:val="455A64"/>
          <w:sz w:val="24"/>
          <w:szCs w:val="24"/>
          <w:lang w:val="en-US" w:eastAsia="ru-RU"/>
        </w:rPr>
        <w:t xml:space="preserve"> program. There are several descriptions of the STM32 programming process. You are welcome to choose the description you find clearer.</w:t>
      </w:r>
    </w:p>
    <w:p w:rsidR="008F1D20" w:rsidRPr="00227989" w:rsidRDefault="008F1D20" w:rsidP="008F1D20">
      <w:pPr>
        <w:shd w:val="clear" w:color="auto" w:fill="FFFFFF"/>
        <w:spacing w:before="100" w:beforeAutospacing="1" w:after="100" w:afterAutospacing="1" w:line="240" w:lineRule="auto"/>
        <w:jc w:val="both"/>
        <w:rPr>
          <w:ins w:id="0" w:author="Михаил Юрьевич" w:date="2018-11-23T00:43:00Z"/>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 xml:space="preserve">New firmware for the STM32 microcontroller is always available for download from </w:t>
      </w:r>
      <w:hyperlink r:id="rId21" w:history="1">
        <w:r>
          <w:rPr>
            <w:rFonts w:ascii="Segoe UI" w:eastAsia="Times New Roman" w:hAnsi="Segoe UI" w:cs="Segoe UI"/>
            <w:color w:val="EC407A"/>
            <w:sz w:val="24"/>
            <w:szCs w:val="24"/>
            <w:lang w:val="en-US" w:eastAsia="ru-RU"/>
          </w:rPr>
          <w:t>G</w:t>
        </w:r>
        <w:r w:rsidRPr="008F1D20">
          <w:rPr>
            <w:rFonts w:ascii="Segoe UI" w:eastAsia="Times New Roman" w:hAnsi="Segoe UI" w:cs="Segoe UI"/>
            <w:color w:val="EC407A"/>
            <w:sz w:val="24"/>
            <w:szCs w:val="24"/>
            <w:lang w:val="en-US" w:eastAsia="ru-RU"/>
          </w:rPr>
          <w:t xml:space="preserve">oogle </w:t>
        </w:r>
        <w:r>
          <w:rPr>
            <w:rFonts w:ascii="Segoe UI" w:eastAsia="Times New Roman" w:hAnsi="Segoe UI" w:cs="Segoe UI"/>
            <w:color w:val="EC407A"/>
            <w:sz w:val="24"/>
            <w:szCs w:val="24"/>
            <w:lang w:val="en-US" w:eastAsia="ru-RU"/>
          </w:rPr>
          <w:t>Drive</w:t>
        </w:r>
      </w:hyperlink>
      <w:r w:rsidR="00227989">
        <w:rPr>
          <w:rFonts w:ascii="Segoe UI" w:eastAsia="Times New Roman" w:hAnsi="Segoe UI" w:cs="Segoe UI"/>
          <w:color w:val="455A64"/>
          <w:sz w:val="24"/>
          <w:szCs w:val="24"/>
          <w:lang w:val="en-US" w:eastAsia="ru-RU"/>
        </w:rPr>
        <w:t>.</w:t>
      </w:r>
    </w:p>
    <w:p w:rsidR="00986379" w:rsidRPr="008F1D20" w:rsidRDefault="00227989" w:rsidP="008F1D20">
      <w:pPr>
        <w:shd w:val="clear" w:color="auto" w:fill="FFFFFF"/>
        <w:spacing w:before="100" w:beforeAutospacing="1" w:after="100" w:afterAutospacing="1" w:line="240" w:lineRule="auto"/>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For c</w:t>
      </w:r>
      <w:r w:rsidRPr="008F1D20">
        <w:rPr>
          <w:rFonts w:ascii="Segoe UI" w:eastAsia="Times New Roman" w:hAnsi="Segoe UI" w:cs="Segoe UI"/>
          <w:color w:val="455A64"/>
          <w:sz w:val="24"/>
          <w:szCs w:val="24"/>
          <w:lang w:val="en-US" w:eastAsia="ru-RU"/>
        </w:rPr>
        <w:t>ontrolling</w:t>
      </w:r>
      <w:r w:rsidR="008F1D20" w:rsidRPr="008F1D20">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STM32,</w:t>
      </w:r>
      <w:r w:rsidR="008F1D20" w:rsidRPr="008F1D20">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you may use</w:t>
      </w:r>
      <w:r w:rsidR="008F1D20" w:rsidRPr="008F1D20">
        <w:rPr>
          <w:rFonts w:ascii="Segoe UI" w:eastAsia="Times New Roman" w:hAnsi="Segoe UI" w:cs="Segoe UI"/>
          <w:color w:val="455A64"/>
          <w:sz w:val="24"/>
          <w:szCs w:val="24"/>
          <w:lang w:val="en-US" w:eastAsia="ru-RU"/>
        </w:rPr>
        <w:t xml:space="preserve"> the </w:t>
      </w:r>
      <w:r w:rsidR="008F1D20">
        <w:rPr>
          <w:rFonts w:ascii="Segoe UI" w:eastAsia="Times New Roman" w:hAnsi="Segoe UI" w:cs="Segoe UI"/>
          <w:color w:val="455A64"/>
          <w:sz w:val="24"/>
          <w:szCs w:val="24"/>
          <w:lang w:val="en-US" w:eastAsia="ru-RU"/>
        </w:rPr>
        <w:t xml:space="preserve">hardware </w:t>
      </w:r>
      <w:r w:rsidR="008F1D20" w:rsidRPr="008F1D20">
        <w:rPr>
          <w:rFonts w:ascii="Segoe UI" w:eastAsia="Times New Roman" w:hAnsi="Segoe UI" w:cs="Segoe UI"/>
          <w:color w:val="455A64"/>
          <w:sz w:val="24"/>
          <w:szCs w:val="24"/>
          <w:lang w:val="en-US" w:eastAsia="ru-RU"/>
        </w:rPr>
        <w:t>buttons, the terminal program via the built-in micro USB</w:t>
      </w:r>
      <w:r>
        <w:rPr>
          <w:rFonts w:ascii="Segoe UI" w:eastAsia="Times New Roman" w:hAnsi="Segoe UI" w:cs="Segoe UI"/>
          <w:color w:val="455A64"/>
          <w:sz w:val="24"/>
          <w:szCs w:val="24"/>
          <w:lang w:val="en-US" w:eastAsia="ru-RU"/>
        </w:rPr>
        <w:t xml:space="preserve">, and </w:t>
      </w:r>
      <w:r w:rsidR="008F1D20" w:rsidRPr="008F1D20">
        <w:rPr>
          <w:rFonts w:ascii="Segoe UI" w:eastAsia="Times New Roman" w:hAnsi="Segoe UI" w:cs="Segoe UI"/>
          <w:color w:val="455A64"/>
          <w:sz w:val="24"/>
          <w:szCs w:val="24"/>
          <w:lang w:val="en-US" w:eastAsia="ru-RU"/>
        </w:rPr>
        <w:t>the Android application</w:t>
      </w:r>
      <w:r>
        <w:rPr>
          <w:rFonts w:ascii="Segoe UI" w:eastAsia="Times New Roman" w:hAnsi="Segoe UI" w:cs="Segoe UI"/>
          <w:color w:val="455A64"/>
          <w:sz w:val="24"/>
          <w:szCs w:val="24"/>
          <w:lang w:val="en-US" w:eastAsia="ru-RU"/>
        </w:rPr>
        <w:t xml:space="preserve">. </w:t>
      </w:r>
    </w:p>
    <w:p w:rsidR="00986379" w:rsidRPr="008F1D20" w:rsidRDefault="00986379">
      <w:pPr>
        <w:rPr>
          <w:rFonts w:ascii="Segoe UI" w:eastAsia="Times New Roman" w:hAnsi="Segoe UI" w:cs="Segoe UI"/>
          <w:color w:val="455A64"/>
          <w:sz w:val="24"/>
          <w:szCs w:val="24"/>
          <w:lang w:val="en-US" w:eastAsia="ru-RU"/>
        </w:rPr>
      </w:pPr>
      <w:r w:rsidRPr="008F1D20">
        <w:rPr>
          <w:rFonts w:ascii="Segoe UI" w:eastAsia="Times New Roman" w:hAnsi="Segoe UI" w:cs="Segoe UI"/>
          <w:color w:val="455A64"/>
          <w:sz w:val="24"/>
          <w:szCs w:val="24"/>
          <w:lang w:val="en-US" w:eastAsia="ru-RU"/>
        </w:rPr>
        <w:br w:type="page"/>
      </w:r>
    </w:p>
    <w:p w:rsidR="00986379" w:rsidRPr="001827D0" w:rsidRDefault="001B2126" w:rsidP="00986379">
      <w:pPr>
        <w:shd w:val="clear" w:color="auto" w:fill="FFFFFF"/>
        <w:spacing w:before="100" w:beforeAutospacing="1" w:after="100" w:afterAutospacing="1" w:line="240" w:lineRule="auto"/>
        <w:rPr>
          <w:rFonts w:ascii="Segoe UI" w:eastAsia="Times New Roman" w:hAnsi="Segoe UI" w:cs="Segoe UI"/>
          <w:b/>
          <w:color w:val="455A64"/>
          <w:sz w:val="24"/>
          <w:szCs w:val="24"/>
          <w:lang w:val="en-US" w:eastAsia="ru-RU"/>
        </w:rPr>
      </w:pPr>
      <w:r>
        <w:rPr>
          <w:rFonts w:ascii="Segoe UI" w:eastAsia="Times New Roman" w:hAnsi="Segoe UI" w:cs="Segoe UI"/>
          <w:b/>
          <w:color w:val="455A64"/>
          <w:sz w:val="24"/>
          <w:szCs w:val="24"/>
          <w:lang w:val="en-US" w:eastAsia="ru-RU"/>
        </w:rPr>
        <w:lastRenderedPageBreak/>
        <w:t xml:space="preserve">MUSICAL LEDs </w:t>
      </w:r>
      <w:r w:rsidR="001827D0">
        <w:rPr>
          <w:rFonts w:ascii="Segoe UI" w:eastAsia="Times New Roman" w:hAnsi="Segoe UI" w:cs="Segoe UI"/>
          <w:b/>
          <w:color w:val="455A64"/>
          <w:sz w:val="24"/>
          <w:szCs w:val="24"/>
          <w:lang w:val="en-US" w:eastAsia="ru-RU"/>
        </w:rPr>
        <w:t>USER MANUAL</w:t>
      </w:r>
    </w:p>
    <w:p w:rsidR="00F3019F" w:rsidRPr="001827D0" w:rsidRDefault="00096414" w:rsidP="00F3019F">
      <w:pPr>
        <w:shd w:val="clear" w:color="auto" w:fill="FFFFFF"/>
        <w:spacing w:before="100" w:beforeAutospacing="1" w:after="100" w:afterAutospacing="1" w:line="240" w:lineRule="auto"/>
        <w:rPr>
          <w:rFonts w:ascii="Segoe UI" w:eastAsia="Times New Roman" w:hAnsi="Segoe UI" w:cs="Segoe UI"/>
          <w:color w:val="455A64"/>
          <w:sz w:val="24"/>
          <w:szCs w:val="24"/>
          <w:lang w:val="en-US" w:eastAsia="ru-RU"/>
        </w:rPr>
      </w:pPr>
      <w:r w:rsidRPr="00096414">
        <w:rPr>
          <w:rFonts w:ascii="Segoe UI" w:eastAsia="Times New Roman" w:hAnsi="Segoe UI" w:cs="Segoe UI"/>
          <w:color w:val="455A64"/>
          <w:sz w:val="24"/>
          <w:szCs w:val="24"/>
          <w:lang w:val="en-US" w:eastAsia="ru-RU"/>
        </w:rPr>
        <w:t xml:space="preserve">Software </w:t>
      </w:r>
      <w:hyperlink r:id="rId22" w:history="1">
        <w:r w:rsidR="001B2126" w:rsidRPr="00096414">
          <w:rPr>
            <w:rStyle w:val="a4"/>
            <w:rFonts w:ascii="Segoe UI" w:eastAsia="Times New Roman" w:hAnsi="Segoe UI" w:cs="Segoe UI"/>
            <w:b/>
            <w:sz w:val="24"/>
            <w:szCs w:val="24"/>
            <w:lang w:val="en-US" w:eastAsia="ru-RU"/>
          </w:rPr>
          <w:t>MUSICAL LEDs</w:t>
        </w:r>
      </w:hyperlink>
      <w:r w:rsidR="001B2126">
        <w:rPr>
          <w:rFonts w:ascii="Segoe UI" w:eastAsia="Times New Roman" w:hAnsi="Segoe UI" w:cs="Segoe UI"/>
          <w:color w:val="455A64"/>
          <w:sz w:val="24"/>
          <w:szCs w:val="24"/>
          <w:lang w:val="en-US" w:eastAsia="ru-RU"/>
        </w:rPr>
        <w:t xml:space="preserve"> </w:t>
      </w:r>
      <w:r w:rsidR="001827D0">
        <w:rPr>
          <w:rFonts w:ascii="Segoe UI" w:eastAsia="Times New Roman" w:hAnsi="Segoe UI" w:cs="Segoe UI"/>
          <w:color w:val="455A64"/>
          <w:sz w:val="24"/>
          <w:szCs w:val="24"/>
          <w:lang w:val="en-US" w:eastAsia="ru-RU"/>
        </w:rPr>
        <w:t xml:space="preserve">is available for </w:t>
      </w:r>
      <w:r w:rsidR="001827D0" w:rsidRPr="001827D0">
        <w:rPr>
          <w:rFonts w:ascii="Segoe UI" w:eastAsia="Times New Roman" w:hAnsi="Segoe UI" w:cs="Segoe UI"/>
          <w:color w:val="455A64"/>
          <w:sz w:val="24"/>
          <w:szCs w:val="24"/>
          <w:lang w:val="en-US" w:eastAsia="ru-RU"/>
        </w:rPr>
        <w:t xml:space="preserve">Android </w:t>
      </w:r>
      <w:r w:rsidR="001827D0">
        <w:rPr>
          <w:rFonts w:ascii="Segoe UI" w:eastAsia="Times New Roman" w:hAnsi="Segoe UI" w:cs="Segoe UI"/>
          <w:color w:val="455A64"/>
          <w:sz w:val="24"/>
          <w:szCs w:val="24"/>
          <w:lang w:val="en-US" w:eastAsia="ru-RU"/>
        </w:rPr>
        <w:t>on</w:t>
      </w:r>
      <w:r w:rsidR="00F3019F" w:rsidRPr="001827D0">
        <w:rPr>
          <w:rFonts w:ascii="Segoe UI" w:eastAsia="Times New Roman" w:hAnsi="Segoe UI" w:cs="Segoe UI"/>
          <w:color w:val="455A64"/>
          <w:sz w:val="24"/>
          <w:szCs w:val="24"/>
          <w:lang w:val="en-US" w:eastAsia="ru-RU"/>
        </w:rPr>
        <w:t xml:space="preserve"> Google Play.</w:t>
      </w:r>
    </w:p>
    <w:p w:rsidR="00E637BC" w:rsidRPr="00823A66" w:rsidRDefault="00F32799" w:rsidP="00CC4E7F">
      <w:pPr>
        <w:pStyle w:val="a8"/>
        <w:numPr>
          <w:ilvl w:val="0"/>
          <w:numId w:val="3"/>
        </w:numPr>
        <w:shd w:val="clear" w:color="auto" w:fill="FFFFFF"/>
        <w:spacing w:after="0" w:line="240" w:lineRule="auto"/>
        <w:rPr>
          <w:rFonts w:ascii="Segoe UI" w:eastAsia="Times New Roman" w:hAnsi="Segoe UI" w:cs="Segoe UI"/>
          <w:b/>
          <w:color w:val="455A64"/>
          <w:sz w:val="24"/>
          <w:szCs w:val="24"/>
          <w:lang w:eastAsia="ru-RU"/>
        </w:rPr>
      </w:pPr>
      <w:r>
        <w:rPr>
          <w:rFonts w:ascii="Segoe UI" w:eastAsia="Times New Roman" w:hAnsi="Segoe UI" w:cs="Segoe UI"/>
          <w:b/>
          <w:color w:val="455A64"/>
          <w:sz w:val="24"/>
          <w:szCs w:val="24"/>
          <w:lang w:val="en-US" w:eastAsia="ru-RU"/>
        </w:rPr>
        <w:t>Connection to the controller</w:t>
      </w:r>
      <w:r w:rsidR="00F3019F" w:rsidRPr="00823A66">
        <w:rPr>
          <w:rFonts w:ascii="Segoe UI" w:eastAsia="Times New Roman" w:hAnsi="Segoe UI" w:cs="Segoe UI"/>
          <w:b/>
          <w:color w:val="455A64"/>
          <w:sz w:val="24"/>
          <w:szCs w:val="24"/>
          <w:lang w:eastAsia="ru-RU"/>
        </w:rPr>
        <w:t> </w:t>
      </w:r>
    </w:p>
    <w:p w:rsidR="00E758F1" w:rsidRDefault="00F32799" w:rsidP="00E758F1">
      <w:pPr>
        <w:shd w:val="clear" w:color="auto" w:fill="FFFFFF"/>
        <w:spacing w:after="120" w:line="240" w:lineRule="auto"/>
        <w:ind w:firstLine="709"/>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Touch the</w:t>
      </w:r>
      <w:r w:rsidR="00F3019F" w:rsidRPr="00F32799">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B</w:t>
      </w:r>
      <w:r w:rsidR="00F3019F" w:rsidRPr="00F32799">
        <w:rPr>
          <w:rFonts w:ascii="Segoe UI" w:eastAsia="Times New Roman" w:hAnsi="Segoe UI" w:cs="Segoe UI"/>
          <w:color w:val="455A64"/>
          <w:sz w:val="24"/>
          <w:szCs w:val="24"/>
          <w:lang w:val="en-US" w:eastAsia="ru-RU"/>
        </w:rPr>
        <w:t>luetooth</w:t>
      </w:r>
      <w:r w:rsidR="0094356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 xml:space="preserve">in the top right corner of the screen of your </w:t>
      </w:r>
      <w:proofErr w:type="spellStart"/>
      <w:r>
        <w:rPr>
          <w:rFonts w:ascii="Segoe UI" w:eastAsia="Times New Roman" w:hAnsi="Segoe UI" w:cs="Segoe UI"/>
          <w:color w:val="455A64"/>
          <w:sz w:val="24"/>
          <w:szCs w:val="24"/>
          <w:lang w:val="en-US" w:eastAsia="ru-RU"/>
        </w:rPr>
        <w:t>smartphone</w:t>
      </w:r>
      <w:proofErr w:type="spellEnd"/>
      <w:r w:rsidR="00F3019F" w:rsidRPr="00F32799">
        <w:rPr>
          <w:rFonts w:ascii="Segoe UI" w:eastAsia="Times New Roman" w:hAnsi="Segoe UI" w:cs="Segoe UI"/>
          <w:color w:val="455A64"/>
          <w:sz w:val="24"/>
          <w:szCs w:val="24"/>
          <w:lang w:val="en-US" w:eastAsia="ru-RU"/>
        </w:rPr>
        <w:t>. </w:t>
      </w:r>
      <w:r>
        <w:rPr>
          <w:rFonts w:ascii="Segoe UI" w:eastAsia="Times New Roman" w:hAnsi="Segoe UI" w:cs="Segoe UI"/>
          <w:color w:val="455A64"/>
          <w:sz w:val="24"/>
          <w:szCs w:val="24"/>
          <w:lang w:val="en-US" w:eastAsia="ru-RU"/>
        </w:rPr>
        <w:t>Choose your Bluetooth controller from the list.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E758F1" w:rsidTr="00E758F1">
        <w:tc>
          <w:tcPr>
            <w:tcW w:w="4785" w:type="dxa"/>
          </w:tcPr>
          <w:p w:rsidR="00E758F1" w:rsidRDefault="007C0AD3" w:rsidP="00E758F1">
            <w:pPr>
              <w:jc w:val="center"/>
              <w:rPr>
                <w:rFonts w:ascii="Segoe UI" w:eastAsia="Times New Roman" w:hAnsi="Segoe UI" w:cs="Segoe UI"/>
                <w:color w:val="455A64"/>
                <w:sz w:val="24"/>
                <w:szCs w:val="24"/>
                <w:lang w:val="en-US" w:eastAsia="ru-RU"/>
              </w:rPr>
            </w:pPr>
            <w:r>
              <w:rPr>
                <w:rFonts w:ascii="Segoe UI" w:eastAsia="Times New Roman" w:hAnsi="Segoe UI" w:cs="Segoe UI"/>
                <w:noProof/>
                <w:color w:val="455A64"/>
                <w:sz w:val="24"/>
                <w:szCs w:val="24"/>
                <w:lang w:eastAsia="ru-RU"/>
              </w:rPr>
              <w:drawing>
                <wp:inline distT="0" distB="0" distL="0" distR="0">
                  <wp:extent cx="2892586" cy="5144494"/>
                  <wp:effectExtent l="19050" t="0" r="3014"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894104" cy="5147194"/>
                          </a:xfrm>
                          <a:prstGeom prst="rect">
                            <a:avLst/>
                          </a:prstGeom>
                          <a:noFill/>
                          <a:ln w="9525">
                            <a:noFill/>
                            <a:miter lim="800000"/>
                            <a:headEnd/>
                            <a:tailEnd/>
                          </a:ln>
                        </pic:spPr>
                      </pic:pic>
                    </a:graphicData>
                  </a:graphic>
                </wp:inline>
              </w:drawing>
            </w:r>
          </w:p>
        </w:tc>
        <w:tc>
          <w:tcPr>
            <w:tcW w:w="4786" w:type="dxa"/>
          </w:tcPr>
          <w:p w:rsidR="00E758F1" w:rsidRDefault="00E758F1" w:rsidP="00E758F1">
            <w:pPr>
              <w:jc w:val="center"/>
              <w:rPr>
                <w:rFonts w:ascii="Segoe UI" w:eastAsia="Times New Roman" w:hAnsi="Segoe UI" w:cs="Segoe UI"/>
                <w:color w:val="455A64"/>
                <w:sz w:val="24"/>
                <w:szCs w:val="24"/>
                <w:lang w:val="en-US" w:eastAsia="ru-RU"/>
              </w:rPr>
            </w:pPr>
            <w:r>
              <w:rPr>
                <w:rFonts w:ascii="Segoe UI" w:eastAsia="Times New Roman" w:hAnsi="Segoe UI" w:cs="Segoe UI"/>
                <w:noProof/>
                <w:color w:val="455A64"/>
                <w:sz w:val="24"/>
                <w:szCs w:val="24"/>
                <w:lang w:eastAsia="ru-RU"/>
              </w:rPr>
              <w:drawing>
                <wp:inline distT="0" distB="0" distL="0" distR="0">
                  <wp:extent cx="2891127" cy="5141897"/>
                  <wp:effectExtent l="19050" t="0" r="4473" b="0"/>
                  <wp:docPr id="1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2893719" cy="5146507"/>
                          </a:xfrm>
                          <a:prstGeom prst="rect">
                            <a:avLst/>
                          </a:prstGeom>
                          <a:noFill/>
                          <a:ln w="9525">
                            <a:noFill/>
                            <a:miter lim="800000"/>
                            <a:headEnd/>
                            <a:tailEnd/>
                          </a:ln>
                        </pic:spPr>
                      </pic:pic>
                    </a:graphicData>
                  </a:graphic>
                </wp:inline>
              </w:drawing>
            </w:r>
          </w:p>
        </w:tc>
      </w:tr>
      <w:tr w:rsidR="00943565" w:rsidTr="00E758F1">
        <w:tc>
          <w:tcPr>
            <w:tcW w:w="4785" w:type="dxa"/>
          </w:tcPr>
          <w:p w:rsidR="00943565" w:rsidRPr="00943565" w:rsidRDefault="00943565" w:rsidP="00943565">
            <w:pPr>
              <w:rPr>
                <w:rFonts w:ascii="Segoe UI" w:eastAsia="Times New Roman" w:hAnsi="Segoe UI" w:cs="Segoe UI"/>
                <w:noProof/>
                <w:color w:val="455A64"/>
                <w:sz w:val="24"/>
                <w:szCs w:val="24"/>
                <w:lang w:val="en-US" w:eastAsia="ru-RU"/>
              </w:rPr>
            </w:pPr>
          </w:p>
        </w:tc>
        <w:tc>
          <w:tcPr>
            <w:tcW w:w="4786" w:type="dxa"/>
          </w:tcPr>
          <w:p w:rsidR="00943565" w:rsidRDefault="00943565" w:rsidP="00E758F1">
            <w:pPr>
              <w:jc w:val="center"/>
              <w:rPr>
                <w:rFonts w:ascii="Segoe UI" w:eastAsia="Times New Roman" w:hAnsi="Segoe UI" w:cs="Segoe UI"/>
                <w:noProof/>
                <w:color w:val="455A64"/>
                <w:sz w:val="24"/>
                <w:szCs w:val="24"/>
                <w:lang w:eastAsia="ru-RU"/>
              </w:rPr>
            </w:pPr>
          </w:p>
        </w:tc>
      </w:tr>
      <w:tr w:rsidR="00943565" w:rsidTr="00E758F1">
        <w:tc>
          <w:tcPr>
            <w:tcW w:w="4785" w:type="dxa"/>
          </w:tcPr>
          <w:p w:rsidR="00943565" w:rsidRDefault="00943565" w:rsidP="00943565">
            <w:pPr>
              <w:shd w:val="clear" w:color="auto" w:fill="FFFFFF"/>
              <w:spacing w:before="100" w:beforeAutospacing="1" w:after="100" w:afterAutospacing="1"/>
              <w:rPr>
                <w:rFonts w:ascii="Segoe UI" w:eastAsia="Times New Roman" w:hAnsi="Segoe UI" w:cs="Segoe UI"/>
                <w:noProof/>
                <w:color w:val="455A64"/>
                <w:sz w:val="24"/>
                <w:szCs w:val="24"/>
                <w:lang w:val="en-US" w:eastAsia="ru-RU"/>
              </w:rPr>
            </w:pPr>
            <w:r>
              <w:rPr>
                <w:rFonts w:ascii="Segoe UI" w:eastAsia="Times New Roman" w:hAnsi="Segoe UI" w:cs="Segoe UI"/>
                <w:color w:val="455A64"/>
                <w:sz w:val="24"/>
                <w:szCs w:val="24"/>
                <w:lang w:val="en-US" w:eastAsia="ru-RU"/>
              </w:rPr>
              <w:t>Wait for connection</w:t>
            </w:r>
            <w:r w:rsidRPr="00CB03C6">
              <w:rPr>
                <w:rFonts w:ascii="Segoe UI" w:eastAsia="Times New Roman" w:hAnsi="Segoe UI" w:cs="Segoe UI"/>
                <w:color w:val="455A64"/>
                <w:sz w:val="24"/>
                <w:szCs w:val="24"/>
                <w:lang w:eastAsia="ru-RU"/>
              </w:rPr>
              <w:t>.</w:t>
            </w:r>
          </w:p>
        </w:tc>
        <w:tc>
          <w:tcPr>
            <w:tcW w:w="4786" w:type="dxa"/>
          </w:tcPr>
          <w:p w:rsidR="00943565" w:rsidRDefault="00943565" w:rsidP="00E758F1">
            <w:pPr>
              <w:jc w:val="center"/>
              <w:rPr>
                <w:rFonts w:ascii="Segoe UI" w:eastAsia="Times New Roman" w:hAnsi="Segoe UI" w:cs="Segoe UI"/>
                <w:noProof/>
                <w:color w:val="455A64"/>
                <w:sz w:val="24"/>
                <w:szCs w:val="24"/>
                <w:lang w:eastAsia="ru-RU"/>
              </w:rPr>
            </w:pPr>
          </w:p>
        </w:tc>
      </w:tr>
    </w:tbl>
    <w:p w:rsidR="00CC4E7F" w:rsidRPr="00A46B0F" w:rsidRDefault="00D82361" w:rsidP="00CC4E7F">
      <w:pPr>
        <w:pStyle w:val="a8"/>
        <w:numPr>
          <w:ilvl w:val="0"/>
          <w:numId w:val="3"/>
        </w:numPr>
        <w:shd w:val="clear" w:color="auto" w:fill="FFFFFF"/>
        <w:spacing w:before="100" w:beforeAutospacing="1" w:after="100" w:afterAutospacing="1" w:line="240" w:lineRule="auto"/>
        <w:rPr>
          <w:rFonts w:ascii="Segoe UI" w:eastAsia="Times New Roman" w:hAnsi="Segoe UI" w:cs="Segoe UI"/>
          <w:b/>
          <w:color w:val="455A64"/>
          <w:sz w:val="24"/>
          <w:szCs w:val="24"/>
          <w:lang w:val="en-US" w:eastAsia="ru-RU"/>
        </w:rPr>
      </w:pPr>
      <w:r>
        <w:rPr>
          <w:rFonts w:ascii="Segoe UI" w:eastAsia="Times New Roman" w:hAnsi="Segoe UI" w:cs="Segoe UI"/>
          <w:b/>
          <w:color w:val="455A64"/>
          <w:sz w:val="24"/>
          <w:szCs w:val="24"/>
          <w:lang w:val="en-US" w:eastAsia="ru-RU"/>
        </w:rPr>
        <w:t>Selecting</w:t>
      </w:r>
      <w:r w:rsidR="00A46B0F" w:rsidRPr="00A46B0F">
        <w:rPr>
          <w:rFonts w:ascii="Segoe UI" w:eastAsia="Times New Roman" w:hAnsi="Segoe UI" w:cs="Segoe UI"/>
          <w:b/>
          <w:color w:val="455A64"/>
          <w:sz w:val="24"/>
          <w:szCs w:val="24"/>
          <w:lang w:val="en-US" w:eastAsia="ru-RU"/>
        </w:rPr>
        <w:t xml:space="preserve"> </w:t>
      </w:r>
      <w:r w:rsidR="00A46B0F">
        <w:rPr>
          <w:rFonts w:ascii="Segoe UI" w:eastAsia="Times New Roman" w:hAnsi="Segoe UI" w:cs="Segoe UI"/>
          <w:b/>
          <w:color w:val="455A64"/>
          <w:sz w:val="24"/>
          <w:szCs w:val="24"/>
          <w:lang w:val="en-US" w:eastAsia="ru-RU"/>
        </w:rPr>
        <w:t>program</w:t>
      </w:r>
      <w:r w:rsidR="00CC4E7F" w:rsidRPr="00A46B0F">
        <w:rPr>
          <w:rFonts w:ascii="Segoe UI" w:eastAsia="Times New Roman" w:hAnsi="Segoe UI" w:cs="Segoe UI"/>
          <w:b/>
          <w:color w:val="455A64"/>
          <w:sz w:val="24"/>
          <w:szCs w:val="24"/>
          <w:lang w:val="en-US" w:eastAsia="ru-RU"/>
        </w:rPr>
        <w:t xml:space="preserve">, </w:t>
      </w:r>
      <w:r w:rsidR="00A46B0F">
        <w:rPr>
          <w:rFonts w:ascii="Segoe UI" w:eastAsia="Times New Roman" w:hAnsi="Segoe UI" w:cs="Segoe UI"/>
          <w:b/>
          <w:color w:val="455A64"/>
          <w:sz w:val="24"/>
          <w:szCs w:val="24"/>
          <w:lang w:val="en-US" w:eastAsia="ru-RU"/>
        </w:rPr>
        <w:t>direction</w:t>
      </w:r>
      <w:r w:rsidR="00CC4E7F" w:rsidRPr="00A46B0F">
        <w:rPr>
          <w:rFonts w:ascii="Segoe UI" w:eastAsia="Times New Roman" w:hAnsi="Segoe UI" w:cs="Segoe UI"/>
          <w:b/>
          <w:color w:val="455A64"/>
          <w:sz w:val="24"/>
          <w:szCs w:val="24"/>
          <w:lang w:val="en-US" w:eastAsia="ru-RU"/>
        </w:rPr>
        <w:t xml:space="preserve"> (</w:t>
      </w:r>
      <w:r w:rsidR="00A04E36">
        <w:rPr>
          <w:rFonts w:ascii="Segoe UI" w:eastAsia="Times New Roman" w:hAnsi="Segoe UI" w:cs="Segoe UI"/>
          <w:b/>
          <w:color w:val="455A64"/>
          <w:sz w:val="24"/>
          <w:szCs w:val="24"/>
          <w:lang w:val="en-US" w:eastAsia="ru-RU"/>
        </w:rPr>
        <w:t>mode</w:t>
      </w:r>
      <w:r w:rsidR="00CC4E7F" w:rsidRPr="00A46B0F">
        <w:rPr>
          <w:rFonts w:ascii="Segoe UI" w:eastAsia="Times New Roman" w:hAnsi="Segoe UI" w:cs="Segoe UI"/>
          <w:b/>
          <w:color w:val="455A64"/>
          <w:sz w:val="24"/>
          <w:szCs w:val="24"/>
          <w:lang w:val="en-US" w:eastAsia="ru-RU"/>
        </w:rPr>
        <w:t xml:space="preserve">), </w:t>
      </w:r>
      <w:r w:rsidR="00A46B0F">
        <w:rPr>
          <w:rFonts w:ascii="Segoe UI" w:eastAsia="Times New Roman" w:hAnsi="Segoe UI" w:cs="Segoe UI"/>
          <w:b/>
          <w:color w:val="455A64"/>
          <w:sz w:val="24"/>
          <w:szCs w:val="24"/>
          <w:lang w:val="en-US" w:eastAsia="ru-RU"/>
        </w:rPr>
        <w:t>brightness</w:t>
      </w:r>
      <w:r w:rsidR="00CC4E7F" w:rsidRPr="00A46B0F">
        <w:rPr>
          <w:rFonts w:ascii="Segoe UI" w:eastAsia="Times New Roman" w:hAnsi="Segoe UI" w:cs="Segoe UI"/>
          <w:b/>
          <w:color w:val="455A64"/>
          <w:sz w:val="24"/>
          <w:szCs w:val="24"/>
          <w:lang w:val="en-US" w:eastAsia="ru-RU"/>
        </w:rPr>
        <w:t xml:space="preserve">, </w:t>
      </w:r>
      <w:r w:rsidR="00A46B0F">
        <w:rPr>
          <w:rFonts w:ascii="Segoe UI" w:eastAsia="Times New Roman" w:hAnsi="Segoe UI" w:cs="Segoe UI"/>
          <w:b/>
          <w:color w:val="455A64"/>
          <w:sz w:val="24"/>
          <w:szCs w:val="24"/>
          <w:lang w:val="en-US" w:eastAsia="ru-RU"/>
        </w:rPr>
        <w:t>motion speed</w:t>
      </w:r>
    </w:p>
    <w:p w:rsidR="00096414" w:rsidRDefault="00D82361" w:rsidP="00943565">
      <w:pPr>
        <w:shd w:val="clear" w:color="auto" w:fill="FFFFFF"/>
        <w:spacing w:before="100" w:beforeAutospacing="1" w:after="100" w:afterAutospacing="1" w:line="240" w:lineRule="auto"/>
        <w:ind w:firstLine="360"/>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Select</w:t>
      </w:r>
      <w:r w:rsidR="00A46B0F" w:rsidRPr="00A46B0F">
        <w:rPr>
          <w:rFonts w:ascii="Segoe UI" w:eastAsia="Times New Roman" w:hAnsi="Segoe UI" w:cs="Segoe UI"/>
          <w:color w:val="455A64"/>
          <w:sz w:val="24"/>
          <w:szCs w:val="24"/>
          <w:lang w:val="en-US" w:eastAsia="ru-RU"/>
        </w:rPr>
        <w:t xml:space="preserve"> </w:t>
      </w:r>
      <w:r w:rsidR="00A46B0F">
        <w:rPr>
          <w:rFonts w:ascii="Segoe UI" w:eastAsia="Times New Roman" w:hAnsi="Segoe UI" w:cs="Segoe UI"/>
          <w:color w:val="455A64"/>
          <w:sz w:val="24"/>
          <w:szCs w:val="24"/>
          <w:lang w:val="en-US" w:eastAsia="ru-RU"/>
        </w:rPr>
        <w:t>musical</w:t>
      </w:r>
      <w:r w:rsidR="00A46B0F" w:rsidRPr="00A46B0F">
        <w:rPr>
          <w:rFonts w:ascii="Segoe UI" w:eastAsia="Times New Roman" w:hAnsi="Segoe UI" w:cs="Segoe UI"/>
          <w:color w:val="455A64"/>
          <w:sz w:val="24"/>
          <w:szCs w:val="24"/>
          <w:lang w:val="en-US" w:eastAsia="ru-RU"/>
        </w:rPr>
        <w:t xml:space="preserve"> </w:t>
      </w:r>
      <w:r w:rsidR="00A46B0F">
        <w:rPr>
          <w:rFonts w:ascii="Segoe UI" w:eastAsia="Times New Roman" w:hAnsi="Segoe UI" w:cs="Segoe UI"/>
          <w:color w:val="455A64"/>
          <w:sz w:val="24"/>
          <w:szCs w:val="24"/>
          <w:lang w:val="en-US" w:eastAsia="ru-RU"/>
        </w:rPr>
        <w:t>program</w:t>
      </w:r>
      <w:r w:rsidR="00A46B0F" w:rsidRPr="00A46B0F">
        <w:rPr>
          <w:rFonts w:ascii="Segoe UI" w:eastAsia="Times New Roman" w:hAnsi="Segoe UI" w:cs="Segoe UI"/>
          <w:color w:val="455A64"/>
          <w:sz w:val="24"/>
          <w:szCs w:val="24"/>
          <w:lang w:val="en-US" w:eastAsia="ru-RU"/>
        </w:rPr>
        <w:t xml:space="preserve"> </w:t>
      </w:r>
      <w:r w:rsidR="00A46B0F">
        <w:rPr>
          <w:rFonts w:ascii="Segoe UI" w:eastAsia="Times New Roman" w:hAnsi="Segoe UI" w:cs="Segoe UI"/>
          <w:color w:val="455A64"/>
          <w:sz w:val="24"/>
          <w:szCs w:val="24"/>
          <w:lang w:val="en-US" w:eastAsia="ru-RU"/>
        </w:rPr>
        <w:t>using buttons</w:t>
      </w:r>
      <w:r w:rsidR="00A46B0F" w:rsidRPr="00A46B0F">
        <w:rPr>
          <w:rFonts w:ascii="Segoe UI" w:eastAsia="Times New Roman" w:hAnsi="Segoe UI" w:cs="Segoe UI"/>
          <w:color w:val="455A64"/>
          <w:sz w:val="24"/>
          <w:szCs w:val="24"/>
          <w:lang w:val="en-US" w:eastAsia="ru-RU"/>
        </w:rPr>
        <w:t xml:space="preserve"> </w:t>
      </w:r>
      <w:r w:rsidR="00A46B0F">
        <w:rPr>
          <w:rFonts w:ascii="Segoe UI" w:eastAsia="Times New Roman" w:hAnsi="Segoe UI" w:cs="Segoe UI"/>
          <w:color w:val="455A64"/>
          <w:sz w:val="24"/>
          <w:szCs w:val="24"/>
          <w:lang w:val="en-US" w:eastAsia="ru-RU"/>
        </w:rPr>
        <w:t>in</w:t>
      </w:r>
      <w:r w:rsidR="00A46B0F" w:rsidRPr="00A46B0F">
        <w:rPr>
          <w:rFonts w:ascii="Segoe UI" w:eastAsia="Times New Roman" w:hAnsi="Segoe UI" w:cs="Segoe UI"/>
          <w:color w:val="455A64"/>
          <w:sz w:val="24"/>
          <w:szCs w:val="24"/>
          <w:lang w:val="en-US" w:eastAsia="ru-RU"/>
        </w:rPr>
        <w:t xml:space="preserve"> </w:t>
      </w:r>
      <w:r w:rsidR="00A46B0F">
        <w:rPr>
          <w:rFonts w:ascii="Segoe UI" w:eastAsia="Times New Roman" w:hAnsi="Segoe UI" w:cs="Segoe UI"/>
          <w:color w:val="455A64"/>
          <w:sz w:val="24"/>
          <w:szCs w:val="24"/>
          <w:lang w:val="en-US" w:eastAsia="ru-RU"/>
        </w:rPr>
        <w:t>the</w:t>
      </w:r>
      <w:r w:rsidR="00A46B0F" w:rsidRPr="00A46B0F">
        <w:rPr>
          <w:rFonts w:ascii="Segoe UI" w:eastAsia="Times New Roman" w:hAnsi="Segoe UI" w:cs="Segoe UI"/>
          <w:color w:val="455A64"/>
          <w:sz w:val="24"/>
          <w:szCs w:val="24"/>
          <w:lang w:val="en-US" w:eastAsia="ru-RU"/>
        </w:rPr>
        <w:t xml:space="preserve"> </w:t>
      </w:r>
      <w:r w:rsidR="004E4A6D" w:rsidRPr="004E4A6D">
        <w:rPr>
          <w:rFonts w:ascii="Segoe UI" w:eastAsia="Times New Roman" w:hAnsi="Segoe UI" w:cs="Segoe UI"/>
          <w:b/>
          <w:color w:val="455A64"/>
          <w:sz w:val="24"/>
          <w:szCs w:val="24"/>
          <w:lang w:val="en-US" w:eastAsia="ru-RU"/>
        </w:rPr>
        <w:t>Musical</w:t>
      </w:r>
      <w:r w:rsidR="004E4A6D">
        <w:rPr>
          <w:rFonts w:ascii="Segoe UI" w:eastAsia="Times New Roman" w:hAnsi="Segoe UI" w:cs="Segoe UI"/>
          <w:color w:val="455A64"/>
          <w:sz w:val="24"/>
          <w:szCs w:val="24"/>
          <w:lang w:val="en-US" w:eastAsia="ru-RU"/>
        </w:rPr>
        <w:t xml:space="preserve"> part</w:t>
      </w:r>
      <w:r w:rsidR="00A46B0F">
        <w:rPr>
          <w:rFonts w:ascii="Segoe UI" w:eastAsia="Times New Roman" w:hAnsi="Segoe UI" w:cs="Segoe UI"/>
          <w:color w:val="455A64"/>
          <w:sz w:val="24"/>
          <w:szCs w:val="24"/>
          <w:lang w:val="en-US" w:eastAsia="ru-RU"/>
        </w:rPr>
        <w:t xml:space="preserve"> of</w:t>
      </w:r>
      <w:r w:rsidR="00A46B0F" w:rsidRPr="00A46B0F">
        <w:rPr>
          <w:rFonts w:ascii="Segoe UI" w:eastAsia="Times New Roman" w:hAnsi="Segoe UI" w:cs="Segoe UI"/>
          <w:color w:val="455A64"/>
          <w:sz w:val="24"/>
          <w:szCs w:val="24"/>
          <w:lang w:val="en-US" w:eastAsia="ru-RU"/>
        </w:rPr>
        <w:t xml:space="preserve"> </w:t>
      </w:r>
      <w:r w:rsidR="00A46B0F">
        <w:rPr>
          <w:rFonts w:ascii="Segoe UI" w:eastAsia="Times New Roman" w:hAnsi="Segoe UI" w:cs="Segoe UI"/>
          <w:color w:val="455A64"/>
          <w:sz w:val="24"/>
          <w:szCs w:val="24"/>
          <w:lang w:val="en-US" w:eastAsia="ru-RU"/>
        </w:rPr>
        <w:t>the</w:t>
      </w:r>
      <w:r w:rsidR="00A46B0F" w:rsidRPr="00A46B0F">
        <w:rPr>
          <w:rFonts w:ascii="Segoe UI" w:eastAsia="Times New Roman" w:hAnsi="Segoe UI" w:cs="Segoe UI"/>
          <w:color w:val="455A64"/>
          <w:sz w:val="24"/>
          <w:szCs w:val="24"/>
          <w:lang w:val="en-US" w:eastAsia="ru-RU"/>
        </w:rPr>
        <w:t xml:space="preserve"> </w:t>
      </w:r>
      <w:r w:rsidR="00A46B0F">
        <w:rPr>
          <w:rFonts w:ascii="Segoe UI" w:eastAsia="Times New Roman" w:hAnsi="Segoe UI" w:cs="Segoe UI"/>
          <w:color w:val="455A64"/>
          <w:sz w:val="24"/>
          <w:szCs w:val="24"/>
          <w:lang w:val="en-US" w:eastAsia="ru-RU"/>
        </w:rPr>
        <w:t>screen</w:t>
      </w:r>
      <w:r w:rsidR="00A46B0F" w:rsidRPr="00A46B0F">
        <w:rPr>
          <w:rFonts w:ascii="Segoe UI" w:eastAsia="Times New Roman" w:hAnsi="Segoe UI" w:cs="Segoe UI"/>
          <w:color w:val="455A64"/>
          <w:sz w:val="24"/>
          <w:szCs w:val="24"/>
          <w:lang w:val="en-US" w:eastAsia="ru-RU"/>
        </w:rPr>
        <w:t xml:space="preserve">, </w:t>
      </w:r>
      <w:r w:rsidR="00A46B0F">
        <w:rPr>
          <w:rFonts w:ascii="Segoe UI" w:eastAsia="Times New Roman" w:hAnsi="Segoe UI" w:cs="Segoe UI"/>
          <w:color w:val="455A64"/>
          <w:sz w:val="24"/>
          <w:szCs w:val="24"/>
          <w:lang w:val="en-US" w:eastAsia="ru-RU"/>
        </w:rPr>
        <w:t>or</w:t>
      </w:r>
      <w:r w:rsidR="00A46B0F" w:rsidRPr="00A46B0F">
        <w:rPr>
          <w:rFonts w:ascii="Segoe UI" w:eastAsia="Times New Roman" w:hAnsi="Segoe UI" w:cs="Segoe UI"/>
          <w:color w:val="455A64"/>
          <w:sz w:val="24"/>
          <w:szCs w:val="24"/>
          <w:lang w:val="en-US" w:eastAsia="ru-RU"/>
        </w:rPr>
        <w:t xml:space="preserve"> </w:t>
      </w:r>
      <w:r w:rsidR="00A46B0F">
        <w:rPr>
          <w:rFonts w:ascii="Segoe UI" w:eastAsia="Times New Roman" w:hAnsi="Segoe UI" w:cs="Segoe UI"/>
          <w:color w:val="455A64"/>
          <w:sz w:val="24"/>
          <w:szCs w:val="24"/>
          <w:lang w:val="en-US" w:eastAsia="ru-RU"/>
        </w:rPr>
        <w:t>dynamic</w:t>
      </w:r>
      <w:r w:rsidR="00A46B0F" w:rsidRPr="00A46B0F">
        <w:rPr>
          <w:rFonts w:ascii="Segoe UI" w:eastAsia="Times New Roman" w:hAnsi="Segoe UI" w:cs="Segoe UI"/>
          <w:color w:val="455A64"/>
          <w:sz w:val="24"/>
          <w:szCs w:val="24"/>
          <w:lang w:val="en-US" w:eastAsia="ru-RU"/>
        </w:rPr>
        <w:t xml:space="preserve"> </w:t>
      </w:r>
      <w:r w:rsidR="00A46B0F">
        <w:rPr>
          <w:rFonts w:ascii="Segoe UI" w:eastAsia="Times New Roman" w:hAnsi="Segoe UI" w:cs="Segoe UI"/>
          <w:color w:val="455A64"/>
          <w:sz w:val="24"/>
          <w:szCs w:val="24"/>
          <w:lang w:val="en-US" w:eastAsia="ru-RU"/>
        </w:rPr>
        <w:t xml:space="preserve">program using </w:t>
      </w:r>
      <w:r w:rsidR="00A04E36">
        <w:rPr>
          <w:rFonts w:ascii="Segoe UI" w:eastAsia="Times New Roman" w:hAnsi="Segoe UI" w:cs="Segoe UI"/>
          <w:color w:val="455A64"/>
          <w:sz w:val="24"/>
          <w:szCs w:val="24"/>
          <w:lang w:val="en-US" w:eastAsia="ru-RU"/>
        </w:rPr>
        <w:t xml:space="preserve">first two </w:t>
      </w:r>
      <w:r w:rsidR="00A46B0F">
        <w:rPr>
          <w:rFonts w:ascii="Segoe UI" w:eastAsia="Times New Roman" w:hAnsi="Segoe UI" w:cs="Segoe UI"/>
          <w:color w:val="455A64"/>
          <w:sz w:val="24"/>
          <w:szCs w:val="24"/>
          <w:lang w:val="en-US" w:eastAsia="ru-RU"/>
        </w:rPr>
        <w:t>scroll</w:t>
      </w:r>
      <w:r w:rsidR="004E4A6D">
        <w:rPr>
          <w:rFonts w:ascii="Segoe UI" w:eastAsia="Times New Roman" w:hAnsi="Segoe UI" w:cs="Segoe UI"/>
          <w:color w:val="455A64"/>
          <w:sz w:val="24"/>
          <w:szCs w:val="24"/>
          <w:lang w:val="en-US" w:eastAsia="ru-RU"/>
        </w:rPr>
        <w:t>ing bars</w:t>
      </w:r>
      <w:r w:rsidR="00A46B0F" w:rsidRPr="00A46B0F">
        <w:rPr>
          <w:rFonts w:ascii="Segoe UI" w:eastAsia="Times New Roman" w:hAnsi="Segoe UI" w:cs="Segoe UI"/>
          <w:color w:val="455A64"/>
          <w:sz w:val="24"/>
          <w:szCs w:val="24"/>
          <w:lang w:val="en-US" w:eastAsia="ru-RU"/>
        </w:rPr>
        <w:t xml:space="preserve"> </w:t>
      </w:r>
      <w:r w:rsidR="004E4A6D">
        <w:rPr>
          <w:rFonts w:ascii="Segoe UI" w:eastAsia="Times New Roman" w:hAnsi="Segoe UI" w:cs="Segoe UI"/>
          <w:color w:val="455A64"/>
          <w:sz w:val="24"/>
          <w:szCs w:val="24"/>
          <w:lang w:val="en-US" w:eastAsia="ru-RU"/>
        </w:rPr>
        <w:t xml:space="preserve">under the </w:t>
      </w:r>
      <w:r w:rsidR="004E4A6D" w:rsidRPr="004E4A6D">
        <w:rPr>
          <w:rFonts w:ascii="Segoe UI" w:eastAsia="Times New Roman" w:hAnsi="Segoe UI" w:cs="Segoe UI"/>
          <w:b/>
          <w:color w:val="455A64"/>
          <w:sz w:val="24"/>
          <w:szCs w:val="24"/>
          <w:lang w:val="en-US" w:eastAsia="ru-RU"/>
        </w:rPr>
        <w:t>Dynamic</w:t>
      </w:r>
      <w:r w:rsidR="004E4A6D">
        <w:rPr>
          <w:rFonts w:ascii="Segoe UI" w:eastAsia="Times New Roman" w:hAnsi="Segoe UI" w:cs="Segoe UI"/>
          <w:color w:val="455A64"/>
          <w:sz w:val="24"/>
          <w:szCs w:val="24"/>
          <w:lang w:val="en-US" w:eastAsia="ru-RU"/>
        </w:rPr>
        <w:t xml:space="preserve"> label</w:t>
      </w:r>
      <w:r w:rsidR="00A46B0F">
        <w:rPr>
          <w:rFonts w:ascii="Segoe UI" w:eastAsia="Times New Roman" w:hAnsi="Segoe UI" w:cs="Segoe UI"/>
          <w:color w:val="455A64"/>
          <w:sz w:val="24"/>
          <w:szCs w:val="24"/>
          <w:lang w:val="en-US" w:eastAsia="ru-RU"/>
        </w:rPr>
        <w:t xml:space="preserve">. </w:t>
      </w:r>
      <w:r w:rsidR="004E4A6D">
        <w:rPr>
          <w:rFonts w:ascii="Segoe UI" w:eastAsia="Times New Roman" w:hAnsi="Segoe UI" w:cs="Segoe UI"/>
          <w:color w:val="455A64"/>
          <w:sz w:val="24"/>
          <w:szCs w:val="24"/>
          <w:lang w:val="en-US" w:eastAsia="ru-RU"/>
        </w:rPr>
        <w:t>Set</w:t>
      </w:r>
      <w:r w:rsidR="004E4A6D" w:rsidRPr="004E4A6D">
        <w:rPr>
          <w:rFonts w:ascii="Segoe UI" w:eastAsia="Times New Roman" w:hAnsi="Segoe UI" w:cs="Segoe UI"/>
          <w:color w:val="455A64"/>
          <w:sz w:val="24"/>
          <w:szCs w:val="24"/>
          <w:lang w:val="en-US" w:eastAsia="ru-RU"/>
        </w:rPr>
        <w:t xml:space="preserve"> </w:t>
      </w:r>
      <w:r w:rsidR="004E4A6D">
        <w:rPr>
          <w:rFonts w:ascii="Segoe UI" w:eastAsia="Times New Roman" w:hAnsi="Segoe UI" w:cs="Segoe UI"/>
          <w:color w:val="455A64"/>
          <w:sz w:val="24"/>
          <w:szCs w:val="24"/>
          <w:lang w:val="en-US" w:eastAsia="ru-RU"/>
        </w:rPr>
        <w:t>comfortable</w:t>
      </w:r>
      <w:r w:rsidR="004E4A6D" w:rsidRPr="004E4A6D">
        <w:rPr>
          <w:rFonts w:ascii="Segoe UI" w:eastAsia="Times New Roman" w:hAnsi="Segoe UI" w:cs="Segoe UI"/>
          <w:color w:val="455A64"/>
          <w:sz w:val="24"/>
          <w:szCs w:val="24"/>
          <w:lang w:val="en-US" w:eastAsia="ru-RU"/>
        </w:rPr>
        <w:t xml:space="preserve"> </w:t>
      </w:r>
      <w:r w:rsidR="004E4A6D">
        <w:rPr>
          <w:rFonts w:ascii="Segoe UI" w:eastAsia="Times New Roman" w:hAnsi="Segoe UI" w:cs="Segoe UI"/>
          <w:color w:val="455A64"/>
          <w:sz w:val="24"/>
          <w:szCs w:val="24"/>
          <w:lang w:val="en-US" w:eastAsia="ru-RU"/>
        </w:rPr>
        <w:t>brightness</w:t>
      </w:r>
      <w:r w:rsidR="004E4A6D" w:rsidRPr="004E4A6D">
        <w:rPr>
          <w:rFonts w:ascii="Segoe UI" w:eastAsia="Times New Roman" w:hAnsi="Segoe UI" w:cs="Segoe UI"/>
          <w:color w:val="455A64"/>
          <w:sz w:val="24"/>
          <w:szCs w:val="24"/>
          <w:lang w:val="en-US" w:eastAsia="ru-RU"/>
        </w:rPr>
        <w:t xml:space="preserve">, </w:t>
      </w:r>
      <w:r w:rsidR="004E4A6D">
        <w:rPr>
          <w:rFonts w:ascii="Segoe UI" w:eastAsia="Times New Roman" w:hAnsi="Segoe UI" w:cs="Segoe UI"/>
          <w:color w:val="455A64"/>
          <w:sz w:val="24"/>
          <w:szCs w:val="24"/>
          <w:lang w:val="en-US" w:eastAsia="ru-RU"/>
        </w:rPr>
        <w:t>gain</w:t>
      </w:r>
      <w:r w:rsidR="004E4A6D" w:rsidRPr="004E4A6D">
        <w:rPr>
          <w:rFonts w:ascii="Segoe UI" w:eastAsia="Times New Roman" w:hAnsi="Segoe UI" w:cs="Segoe UI"/>
          <w:color w:val="455A64"/>
          <w:sz w:val="24"/>
          <w:szCs w:val="24"/>
          <w:lang w:val="en-US" w:eastAsia="ru-RU"/>
        </w:rPr>
        <w:t xml:space="preserve">, </w:t>
      </w:r>
      <w:r w:rsidR="004E4A6D">
        <w:rPr>
          <w:rFonts w:ascii="Segoe UI" w:eastAsia="Times New Roman" w:hAnsi="Segoe UI" w:cs="Segoe UI"/>
          <w:color w:val="455A64"/>
          <w:sz w:val="24"/>
          <w:szCs w:val="24"/>
          <w:lang w:val="en-US" w:eastAsia="ru-RU"/>
        </w:rPr>
        <w:t>color</w:t>
      </w:r>
      <w:r w:rsidR="004E4A6D" w:rsidRPr="004E4A6D">
        <w:rPr>
          <w:rFonts w:ascii="Segoe UI" w:eastAsia="Times New Roman" w:hAnsi="Segoe UI" w:cs="Segoe UI"/>
          <w:color w:val="455A64"/>
          <w:sz w:val="24"/>
          <w:szCs w:val="24"/>
          <w:lang w:val="en-US" w:eastAsia="ru-RU"/>
        </w:rPr>
        <w:t xml:space="preserve"> </w:t>
      </w:r>
      <w:r w:rsidR="004E4A6D">
        <w:rPr>
          <w:rFonts w:ascii="Segoe UI" w:eastAsia="Times New Roman" w:hAnsi="Segoe UI" w:cs="Segoe UI"/>
          <w:color w:val="455A64"/>
          <w:sz w:val="24"/>
          <w:szCs w:val="24"/>
          <w:lang w:val="en-US" w:eastAsia="ru-RU"/>
        </w:rPr>
        <w:t>and</w:t>
      </w:r>
      <w:r w:rsidR="004E4A6D" w:rsidRPr="004E4A6D">
        <w:rPr>
          <w:rFonts w:ascii="Segoe UI" w:eastAsia="Times New Roman" w:hAnsi="Segoe UI" w:cs="Segoe UI"/>
          <w:color w:val="455A64"/>
          <w:sz w:val="24"/>
          <w:szCs w:val="24"/>
          <w:lang w:val="en-US" w:eastAsia="ru-RU"/>
        </w:rPr>
        <w:t xml:space="preserve"> </w:t>
      </w:r>
      <w:r w:rsidR="004E4A6D">
        <w:rPr>
          <w:rFonts w:ascii="Segoe UI" w:eastAsia="Times New Roman" w:hAnsi="Segoe UI" w:cs="Segoe UI"/>
          <w:color w:val="455A64"/>
          <w:sz w:val="24"/>
          <w:szCs w:val="24"/>
          <w:lang w:val="en-US" w:eastAsia="ru-RU"/>
        </w:rPr>
        <w:t>motion</w:t>
      </w:r>
      <w:r w:rsidR="004E4A6D" w:rsidRPr="004E4A6D">
        <w:rPr>
          <w:rFonts w:ascii="Segoe UI" w:eastAsia="Times New Roman" w:hAnsi="Segoe UI" w:cs="Segoe UI"/>
          <w:color w:val="455A64"/>
          <w:sz w:val="24"/>
          <w:szCs w:val="24"/>
          <w:lang w:val="en-US" w:eastAsia="ru-RU"/>
        </w:rPr>
        <w:t xml:space="preserve"> </w:t>
      </w:r>
      <w:r w:rsidR="004E4A6D">
        <w:rPr>
          <w:rFonts w:ascii="Segoe UI" w:eastAsia="Times New Roman" w:hAnsi="Segoe UI" w:cs="Segoe UI"/>
          <w:color w:val="455A64"/>
          <w:sz w:val="24"/>
          <w:szCs w:val="24"/>
          <w:lang w:val="en-US" w:eastAsia="ru-RU"/>
        </w:rPr>
        <w:t xml:space="preserve">speed using sliders in the </w:t>
      </w:r>
      <w:r w:rsidR="004E4A6D" w:rsidRPr="004E4A6D">
        <w:rPr>
          <w:rFonts w:ascii="Segoe UI" w:eastAsia="Times New Roman" w:hAnsi="Segoe UI" w:cs="Segoe UI"/>
          <w:b/>
          <w:color w:val="455A64"/>
          <w:sz w:val="24"/>
          <w:szCs w:val="24"/>
          <w:lang w:val="en-US" w:eastAsia="ru-RU"/>
        </w:rPr>
        <w:t>Settings</w:t>
      </w:r>
      <w:r w:rsidR="004E4A6D">
        <w:rPr>
          <w:rFonts w:ascii="Segoe UI" w:eastAsia="Times New Roman" w:hAnsi="Segoe UI" w:cs="Segoe UI"/>
          <w:color w:val="455A64"/>
          <w:sz w:val="24"/>
          <w:szCs w:val="24"/>
          <w:lang w:val="en-US" w:eastAsia="ru-RU"/>
        </w:rPr>
        <w:t xml:space="preserve"> part</w:t>
      </w:r>
      <w:r w:rsidR="004E4A6D" w:rsidRPr="004E4A6D">
        <w:rPr>
          <w:rFonts w:ascii="Segoe UI" w:eastAsia="Times New Roman" w:hAnsi="Segoe UI" w:cs="Segoe UI"/>
          <w:color w:val="455A64"/>
          <w:sz w:val="24"/>
          <w:szCs w:val="24"/>
          <w:lang w:val="en-US" w:eastAsia="ru-RU"/>
        </w:rPr>
        <w:t xml:space="preserve">. </w:t>
      </w:r>
    </w:p>
    <w:p w:rsidR="00096414" w:rsidRDefault="00096414">
      <w:pPr>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br w:type="page"/>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C57EE3" w:rsidTr="00C57EE3">
        <w:tc>
          <w:tcPr>
            <w:tcW w:w="4785" w:type="dxa"/>
          </w:tcPr>
          <w:p w:rsidR="00C57EE3" w:rsidRPr="00C57EE3" w:rsidRDefault="00C57EE3" w:rsidP="00C71192">
            <w:pPr>
              <w:spacing w:before="100" w:beforeAutospacing="1" w:after="100" w:afterAutospacing="1"/>
              <w:jc w:val="center"/>
              <w:rPr>
                <w:rFonts w:ascii="Segoe UI" w:eastAsia="Times New Roman" w:hAnsi="Segoe UI" w:cs="Segoe UI"/>
                <w:b/>
                <w:color w:val="009A46"/>
                <w:sz w:val="24"/>
                <w:szCs w:val="24"/>
                <w:lang w:val="en-US" w:eastAsia="ru-RU"/>
              </w:rPr>
            </w:pPr>
            <w:r w:rsidRPr="00C57EE3">
              <w:rPr>
                <w:rFonts w:ascii="Segoe UI" w:eastAsia="Times New Roman" w:hAnsi="Segoe UI" w:cs="Segoe UI"/>
                <w:b/>
                <w:color w:val="009A46"/>
                <w:sz w:val="24"/>
                <w:szCs w:val="24"/>
                <w:lang w:val="en-US" w:eastAsia="ru-RU"/>
              </w:rPr>
              <w:lastRenderedPageBreak/>
              <w:t>D</w:t>
            </w:r>
            <w:r w:rsidR="00C71192">
              <w:rPr>
                <w:rFonts w:ascii="Segoe UI" w:eastAsia="Times New Roman" w:hAnsi="Segoe UI" w:cs="Segoe UI"/>
                <w:b/>
                <w:color w:val="009A46"/>
                <w:sz w:val="24"/>
                <w:szCs w:val="24"/>
                <w:lang w:val="en-US" w:eastAsia="ru-RU"/>
              </w:rPr>
              <w:t>y</w:t>
            </w:r>
            <w:r w:rsidRPr="00C57EE3">
              <w:rPr>
                <w:rFonts w:ascii="Segoe UI" w:eastAsia="Times New Roman" w:hAnsi="Segoe UI" w:cs="Segoe UI"/>
                <w:b/>
                <w:color w:val="009A46"/>
                <w:sz w:val="24"/>
                <w:szCs w:val="24"/>
                <w:lang w:val="en-US" w:eastAsia="ru-RU"/>
              </w:rPr>
              <w:t>namic</w:t>
            </w:r>
            <w:r>
              <w:rPr>
                <w:rFonts w:ascii="Segoe UI" w:eastAsia="Times New Roman" w:hAnsi="Segoe UI" w:cs="Segoe UI"/>
                <w:b/>
                <w:color w:val="009A46"/>
                <w:sz w:val="24"/>
                <w:szCs w:val="24"/>
                <w:lang w:val="en-US" w:eastAsia="ru-RU"/>
              </w:rPr>
              <w:t xml:space="preserve"> </w:t>
            </w:r>
            <w:proofErr w:type="spellStart"/>
            <w:r>
              <w:rPr>
                <w:rFonts w:ascii="Segoe UI" w:eastAsia="Times New Roman" w:hAnsi="Segoe UI" w:cs="Segoe UI"/>
                <w:b/>
                <w:color w:val="009A46"/>
                <w:sz w:val="24"/>
                <w:szCs w:val="24"/>
                <w:lang w:val="en-US" w:eastAsia="ru-RU"/>
              </w:rPr>
              <w:t>programm</w:t>
            </w:r>
            <w:proofErr w:type="spellEnd"/>
            <w:r w:rsidRPr="00C57EE3">
              <w:rPr>
                <w:rFonts w:ascii="Segoe UI" w:eastAsia="Times New Roman" w:hAnsi="Segoe UI" w:cs="Segoe UI"/>
                <w:b/>
                <w:color w:val="009A46"/>
                <w:sz w:val="24"/>
                <w:szCs w:val="24"/>
                <w:lang w:val="en-US" w:eastAsia="ru-RU"/>
              </w:rPr>
              <w:t xml:space="preserve"> control</w:t>
            </w:r>
          </w:p>
        </w:tc>
        <w:tc>
          <w:tcPr>
            <w:tcW w:w="4786" w:type="dxa"/>
          </w:tcPr>
          <w:p w:rsidR="00C57EE3" w:rsidRPr="00C57EE3" w:rsidRDefault="00C57EE3" w:rsidP="00C57EE3">
            <w:pPr>
              <w:spacing w:before="100" w:beforeAutospacing="1" w:after="100" w:afterAutospacing="1"/>
              <w:jc w:val="center"/>
              <w:rPr>
                <w:rFonts w:ascii="Segoe UI" w:eastAsia="Times New Roman" w:hAnsi="Segoe UI" w:cs="Segoe UI"/>
                <w:b/>
                <w:color w:val="1003BD"/>
                <w:sz w:val="24"/>
                <w:szCs w:val="24"/>
                <w:lang w:val="en-US" w:eastAsia="ru-RU"/>
              </w:rPr>
            </w:pPr>
            <w:r w:rsidRPr="00C57EE3">
              <w:rPr>
                <w:rFonts w:ascii="Segoe UI" w:eastAsia="Times New Roman" w:hAnsi="Segoe UI" w:cs="Segoe UI"/>
                <w:b/>
                <w:color w:val="1003BD"/>
                <w:sz w:val="24"/>
                <w:szCs w:val="24"/>
                <w:lang w:val="en-US" w:eastAsia="ru-RU"/>
              </w:rPr>
              <w:t>Musical program control</w:t>
            </w:r>
          </w:p>
        </w:tc>
      </w:tr>
      <w:tr w:rsidR="00C57EE3" w:rsidTr="00C57EE3">
        <w:tc>
          <w:tcPr>
            <w:tcW w:w="4785" w:type="dxa"/>
          </w:tcPr>
          <w:p w:rsidR="00C57EE3" w:rsidRDefault="00FE6227" w:rsidP="001B2126">
            <w:pPr>
              <w:spacing w:before="100" w:beforeAutospacing="1" w:after="100" w:afterAutospacing="1"/>
              <w:jc w:val="center"/>
              <w:rPr>
                <w:rFonts w:ascii="Segoe UI" w:eastAsia="Times New Roman" w:hAnsi="Segoe UI" w:cs="Segoe UI"/>
                <w:color w:val="455A64"/>
                <w:sz w:val="24"/>
                <w:szCs w:val="24"/>
                <w:lang w:val="en-US" w:eastAsia="ru-RU"/>
              </w:rPr>
            </w:pPr>
            <w:r>
              <w:rPr>
                <w:rFonts w:ascii="Segoe UI" w:eastAsia="Times New Roman" w:hAnsi="Segoe UI" w:cs="Segoe UI"/>
                <w:noProof/>
                <w:color w:val="455A64"/>
                <w:sz w:val="24"/>
                <w:szCs w:val="24"/>
                <w:lang w:eastAsia="ru-RU"/>
              </w:rPr>
              <w:drawing>
                <wp:inline distT="0" distB="0" distL="0" distR="0">
                  <wp:extent cx="2930884" cy="5212606"/>
                  <wp:effectExtent l="19050" t="0" r="2816"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930884" cy="5212606"/>
                          </a:xfrm>
                          <a:prstGeom prst="rect">
                            <a:avLst/>
                          </a:prstGeom>
                          <a:noFill/>
                          <a:ln w="9525">
                            <a:noFill/>
                            <a:miter lim="800000"/>
                            <a:headEnd/>
                            <a:tailEnd/>
                          </a:ln>
                        </pic:spPr>
                      </pic:pic>
                    </a:graphicData>
                  </a:graphic>
                </wp:inline>
              </w:drawing>
            </w:r>
          </w:p>
        </w:tc>
        <w:tc>
          <w:tcPr>
            <w:tcW w:w="4786" w:type="dxa"/>
          </w:tcPr>
          <w:p w:rsidR="00C57EE3" w:rsidRDefault="00C017CC" w:rsidP="001B2126">
            <w:pPr>
              <w:spacing w:before="100" w:beforeAutospacing="1" w:after="100" w:afterAutospacing="1"/>
              <w:jc w:val="center"/>
              <w:rPr>
                <w:rFonts w:ascii="Segoe UI" w:eastAsia="Times New Roman" w:hAnsi="Segoe UI" w:cs="Segoe UI"/>
                <w:color w:val="455A64"/>
                <w:sz w:val="24"/>
                <w:szCs w:val="24"/>
                <w:lang w:val="en-US" w:eastAsia="ru-RU"/>
              </w:rPr>
            </w:pPr>
            <w:r>
              <w:rPr>
                <w:rFonts w:ascii="Segoe UI" w:eastAsia="Times New Roman" w:hAnsi="Segoe UI" w:cs="Segoe UI"/>
                <w:noProof/>
                <w:color w:val="455A64"/>
                <w:sz w:val="24"/>
                <w:szCs w:val="24"/>
                <w:lang w:eastAsia="ru-RU"/>
              </w:rPr>
              <w:drawing>
                <wp:inline distT="0" distB="0" distL="0" distR="0">
                  <wp:extent cx="2932824" cy="5216056"/>
                  <wp:effectExtent l="19050" t="0" r="876"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2932824" cy="5216056"/>
                          </a:xfrm>
                          <a:prstGeom prst="rect">
                            <a:avLst/>
                          </a:prstGeom>
                          <a:noFill/>
                          <a:ln w="9525">
                            <a:noFill/>
                            <a:miter lim="800000"/>
                            <a:headEnd/>
                            <a:tailEnd/>
                          </a:ln>
                        </pic:spPr>
                      </pic:pic>
                    </a:graphicData>
                  </a:graphic>
                </wp:inline>
              </w:drawing>
            </w:r>
          </w:p>
        </w:tc>
      </w:tr>
    </w:tbl>
    <w:p w:rsidR="00A04E36" w:rsidRPr="00A04E36" w:rsidRDefault="00A04E36" w:rsidP="00E637BC">
      <w:pPr>
        <w:shd w:val="clear" w:color="auto" w:fill="FFFFFF"/>
        <w:spacing w:before="100" w:beforeAutospacing="1" w:after="100" w:afterAutospacing="1" w:line="240" w:lineRule="auto"/>
        <w:ind w:firstLine="709"/>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You can set the motion direction or performance mode for programs without direct</w:t>
      </w:r>
      <w:r w:rsidR="009F1747">
        <w:rPr>
          <w:rFonts w:ascii="Segoe UI" w:eastAsia="Times New Roman" w:hAnsi="Segoe UI" w:cs="Segoe UI"/>
          <w:color w:val="455A64"/>
          <w:sz w:val="24"/>
          <w:szCs w:val="24"/>
          <w:lang w:val="en-US" w:eastAsia="ru-RU"/>
        </w:rPr>
        <w:t>ed</w:t>
      </w:r>
      <w:r>
        <w:rPr>
          <w:rFonts w:ascii="Segoe UI" w:eastAsia="Times New Roman" w:hAnsi="Segoe UI" w:cs="Segoe UI"/>
          <w:color w:val="455A64"/>
          <w:sz w:val="24"/>
          <w:szCs w:val="24"/>
          <w:lang w:val="en-US" w:eastAsia="ru-RU"/>
        </w:rPr>
        <w:t xml:space="preserve"> LED light motion (not present in all programs so far) both for musical and dynamic programs using the third scrolling bar in the </w:t>
      </w:r>
      <w:r w:rsidRPr="00A04E36">
        <w:rPr>
          <w:rFonts w:ascii="Segoe UI" w:eastAsia="Times New Roman" w:hAnsi="Segoe UI" w:cs="Segoe UI"/>
          <w:b/>
          <w:color w:val="455A64"/>
          <w:sz w:val="24"/>
          <w:szCs w:val="24"/>
          <w:lang w:val="en-US" w:eastAsia="ru-RU"/>
        </w:rPr>
        <w:t>Dynamic</w:t>
      </w:r>
      <w:r>
        <w:rPr>
          <w:rFonts w:ascii="Segoe UI" w:eastAsia="Times New Roman" w:hAnsi="Segoe UI" w:cs="Segoe UI"/>
          <w:color w:val="455A64"/>
          <w:sz w:val="24"/>
          <w:szCs w:val="24"/>
          <w:lang w:val="en-US" w:eastAsia="ru-RU"/>
        </w:rPr>
        <w:t xml:space="preserve"> part of the screen. </w:t>
      </w:r>
    </w:p>
    <w:p w:rsidR="00731431" w:rsidRPr="00DC58D1" w:rsidRDefault="00DC58D1" w:rsidP="00731431">
      <w:pPr>
        <w:pStyle w:val="a8"/>
        <w:numPr>
          <w:ilvl w:val="0"/>
          <w:numId w:val="3"/>
        </w:numPr>
        <w:shd w:val="clear" w:color="auto" w:fill="FFFFFF"/>
        <w:spacing w:before="100" w:beforeAutospacing="1" w:after="100" w:afterAutospacing="1" w:line="240" w:lineRule="auto"/>
        <w:jc w:val="both"/>
        <w:rPr>
          <w:rFonts w:ascii="Segoe UI" w:eastAsia="Times New Roman" w:hAnsi="Segoe UI" w:cs="Segoe UI"/>
          <w:b/>
          <w:color w:val="455A64"/>
          <w:sz w:val="24"/>
          <w:szCs w:val="24"/>
          <w:lang w:val="en-US" w:eastAsia="ru-RU"/>
        </w:rPr>
      </w:pPr>
      <w:r>
        <w:rPr>
          <w:rFonts w:ascii="Segoe UI" w:eastAsia="Times New Roman" w:hAnsi="Segoe UI" w:cs="Segoe UI"/>
          <w:b/>
          <w:color w:val="455A64"/>
          <w:sz w:val="24"/>
          <w:szCs w:val="24"/>
          <w:lang w:val="en-US" w:eastAsia="ru-RU"/>
        </w:rPr>
        <w:t xml:space="preserve">Creating your own dynamic programs playlist </w:t>
      </w:r>
    </w:p>
    <w:p w:rsidR="00525536" w:rsidRDefault="00DC58D1" w:rsidP="00707ECA">
      <w:pPr>
        <w:shd w:val="clear" w:color="auto" w:fill="FFFFFF"/>
        <w:spacing w:after="0" w:line="240" w:lineRule="auto"/>
        <w:ind w:firstLine="709"/>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You can create a list of dynamical programs that will be played in rotation.</w:t>
      </w:r>
      <w:r w:rsidRPr="00DC58D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To</w:t>
      </w:r>
      <w:r w:rsidRPr="00DC58D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do</w:t>
      </w:r>
      <w:r w:rsidRPr="00DC58D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this</w:t>
      </w:r>
      <w:r w:rsidRPr="00DC58D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consistently</w:t>
      </w:r>
      <w:r w:rsidRPr="00DC58D1">
        <w:rPr>
          <w:rFonts w:ascii="Segoe UI" w:eastAsia="Times New Roman" w:hAnsi="Segoe UI" w:cs="Segoe UI"/>
          <w:color w:val="455A64"/>
          <w:sz w:val="24"/>
          <w:szCs w:val="24"/>
          <w:lang w:val="en-US" w:eastAsia="ru-RU"/>
        </w:rPr>
        <w:t xml:space="preserve"> </w:t>
      </w:r>
      <w:r w:rsidR="00D82361">
        <w:rPr>
          <w:rFonts w:ascii="Segoe UI" w:eastAsia="Times New Roman" w:hAnsi="Segoe UI" w:cs="Segoe UI"/>
          <w:color w:val="455A64"/>
          <w:sz w:val="24"/>
          <w:szCs w:val="24"/>
          <w:lang w:val="en-US" w:eastAsia="ru-RU"/>
        </w:rPr>
        <w:t>select</w:t>
      </w:r>
      <w:r>
        <w:rPr>
          <w:rFonts w:ascii="Segoe UI" w:eastAsia="Times New Roman" w:hAnsi="Segoe UI" w:cs="Segoe UI"/>
          <w:color w:val="455A64"/>
          <w:sz w:val="24"/>
          <w:szCs w:val="24"/>
          <w:lang w:val="en-US" w:eastAsia="ru-RU"/>
        </w:rPr>
        <w:t xml:space="preserve"> dynamic programs, subprograms, directions (modes</w:t>
      </w:r>
      <w:r w:rsidR="00525536">
        <w:rPr>
          <w:rFonts w:ascii="Segoe UI" w:eastAsia="Times New Roman" w:hAnsi="Segoe UI" w:cs="Segoe UI"/>
          <w:color w:val="455A64"/>
          <w:sz w:val="24"/>
          <w:szCs w:val="24"/>
          <w:lang w:val="en-US" w:eastAsia="ru-RU"/>
        </w:rPr>
        <w:t xml:space="preserve">), and motion speed, adding programs you like to playlist by hitting the </w:t>
      </w:r>
      <w:r w:rsidR="00525536" w:rsidRPr="008625C4">
        <w:rPr>
          <w:rFonts w:ascii="Segoe UI" w:eastAsia="Times New Roman" w:hAnsi="Segoe UI" w:cs="Segoe UI"/>
          <w:b/>
          <w:color w:val="455A64"/>
          <w:sz w:val="24"/>
          <w:szCs w:val="24"/>
          <w:lang w:val="en-US" w:eastAsia="ru-RU"/>
        </w:rPr>
        <w:t>ADD</w:t>
      </w:r>
      <w:r w:rsidR="00525536">
        <w:rPr>
          <w:rFonts w:ascii="Segoe UI" w:eastAsia="Times New Roman" w:hAnsi="Segoe UI" w:cs="Segoe UI"/>
          <w:color w:val="455A64"/>
          <w:sz w:val="24"/>
          <w:szCs w:val="24"/>
          <w:lang w:val="en-US" w:eastAsia="ru-RU"/>
        </w:rPr>
        <w:t xml:space="preserve"> button.</w:t>
      </w:r>
      <w:r w:rsidR="008625C4">
        <w:rPr>
          <w:rFonts w:ascii="Segoe UI" w:eastAsia="Times New Roman" w:hAnsi="Segoe UI" w:cs="Segoe UI"/>
          <w:color w:val="455A64"/>
          <w:sz w:val="24"/>
          <w:szCs w:val="24"/>
          <w:lang w:val="en-US" w:eastAsia="ru-RU"/>
        </w:rPr>
        <w:t xml:space="preserve"> After you are done, save programs by hitting </w:t>
      </w:r>
      <w:r w:rsidR="008625C4" w:rsidRPr="008625C4">
        <w:rPr>
          <w:rFonts w:ascii="Segoe UI" w:eastAsia="Times New Roman" w:hAnsi="Segoe UI" w:cs="Segoe UI"/>
          <w:b/>
          <w:color w:val="455A64"/>
          <w:sz w:val="24"/>
          <w:szCs w:val="24"/>
          <w:lang w:val="en-US" w:eastAsia="ru-RU"/>
        </w:rPr>
        <w:t>SAVE</w:t>
      </w:r>
      <w:r w:rsidR="008625C4">
        <w:rPr>
          <w:rFonts w:ascii="Segoe UI" w:eastAsia="Times New Roman" w:hAnsi="Segoe UI" w:cs="Segoe UI"/>
          <w:color w:val="455A64"/>
          <w:sz w:val="24"/>
          <w:szCs w:val="24"/>
          <w:lang w:val="en-US" w:eastAsia="ru-RU"/>
        </w:rPr>
        <w:t>. Max</w:t>
      </w:r>
      <w:r w:rsidR="007A4D45">
        <w:rPr>
          <w:rFonts w:ascii="Segoe UI" w:eastAsia="Times New Roman" w:hAnsi="Segoe UI" w:cs="Segoe UI"/>
          <w:color w:val="455A64"/>
          <w:sz w:val="24"/>
          <w:szCs w:val="24"/>
          <w:lang w:val="en-US" w:eastAsia="ru-RU"/>
        </w:rPr>
        <w:t>.</w:t>
      </w:r>
      <w:r w:rsidR="008625C4">
        <w:rPr>
          <w:rFonts w:ascii="Segoe UI" w:eastAsia="Times New Roman" w:hAnsi="Segoe UI" w:cs="Segoe UI"/>
          <w:color w:val="455A64"/>
          <w:sz w:val="24"/>
          <w:szCs w:val="24"/>
          <w:lang w:val="en-US" w:eastAsia="ru-RU"/>
        </w:rPr>
        <w:t xml:space="preserve"> </w:t>
      </w:r>
      <w:proofErr w:type="gramStart"/>
      <w:r w:rsidR="008625C4">
        <w:rPr>
          <w:rFonts w:ascii="Segoe UI" w:eastAsia="Times New Roman" w:hAnsi="Segoe UI" w:cs="Segoe UI"/>
          <w:color w:val="455A64"/>
          <w:sz w:val="24"/>
          <w:szCs w:val="24"/>
          <w:lang w:val="en-US" w:eastAsia="ru-RU"/>
        </w:rPr>
        <w:t>number</w:t>
      </w:r>
      <w:proofErr w:type="gramEnd"/>
      <w:r w:rsidR="008625C4">
        <w:rPr>
          <w:rFonts w:ascii="Segoe UI" w:eastAsia="Times New Roman" w:hAnsi="Segoe UI" w:cs="Segoe UI"/>
          <w:color w:val="455A64"/>
          <w:sz w:val="24"/>
          <w:szCs w:val="24"/>
          <w:lang w:val="en-US" w:eastAsia="ru-RU"/>
        </w:rPr>
        <w:t xml:space="preserve"> of programs in the list is 80.</w:t>
      </w:r>
    </w:p>
    <w:p w:rsidR="008625C4" w:rsidRPr="004514E0" w:rsidRDefault="007B0BC0" w:rsidP="00707ECA">
      <w:pPr>
        <w:shd w:val="clear" w:color="auto" w:fill="FFFFFF"/>
        <w:spacing w:after="0" w:line="240" w:lineRule="auto"/>
        <w:ind w:firstLine="709"/>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 xml:space="preserve">Further, you can add programs to playlist at any time by hitting </w:t>
      </w:r>
      <w:r w:rsidRPr="007B0BC0">
        <w:rPr>
          <w:rFonts w:ascii="Segoe UI" w:eastAsia="Times New Roman" w:hAnsi="Segoe UI" w:cs="Segoe UI"/>
          <w:b/>
          <w:color w:val="455A64"/>
          <w:sz w:val="24"/>
          <w:szCs w:val="24"/>
          <w:lang w:val="en-US" w:eastAsia="ru-RU"/>
        </w:rPr>
        <w:t>ADD</w:t>
      </w:r>
      <w:r>
        <w:rPr>
          <w:rFonts w:ascii="Segoe UI" w:eastAsia="Times New Roman" w:hAnsi="Segoe UI" w:cs="Segoe UI"/>
          <w:color w:val="455A64"/>
          <w:sz w:val="24"/>
          <w:szCs w:val="24"/>
          <w:lang w:val="en-US" w:eastAsia="ru-RU"/>
        </w:rPr>
        <w:t xml:space="preserve">. Do not forget to save your new playlist by hitting </w:t>
      </w:r>
      <w:r w:rsidRPr="007B0BC0">
        <w:rPr>
          <w:rFonts w:ascii="Segoe UI" w:eastAsia="Times New Roman" w:hAnsi="Segoe UI" w:cs="Segoe UI"/>
          <w:b/>
          <w:color w:val="455A64"/>
          <w:sz w:val="24"/>
          <w:szCs w:val="24"/>
          <w:lang w:val="en-US" w:eastAsia="ru-RU"/>
        </w:rPr>
        <w:t>SAVE</w:t>
      </w:r>
      <w:r>
        <w:rPr>
          <w:rFonts w:ascii="Segoe UI" w:eastAsia="Times New Roman" w:hAnsi="Segoe UI" w:cs="Segoe UI"/>
          <w:color w:val="455A64"/>
          <w:sz w:val="24"/>
          <w:szCs w:val="24"/>
          <w:lang w:val="en-US" w:eastAsia="ru-RU"/>
        </w:rPr>
        <w:t>.</w:t>
      </w:r>
    </w:p>
    <w:p w:rsidR="007B0BC0" w:rsidRPr="007B0BC0" w:rsidRDefault="007B0BC0" w:rsidP="00707ECA">
      <w:pPr>
        <w:shd w:val="clear" w:color="auto" w:fill="FFFFFF"/>
        <w:spacing w:after="0" w:line="240" w:lineRule="auto"/>
        <w:ind w:firstLine="709"/>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 xml:space="preserve">To start playing your playlist check the box </w:t>
      </w:r>
      <w:r w:rsidRPr="007B0BC0">
        <w:rPr>
          <w:rFonts w:ascii="Segoe UI" w:eastAsia="Times New Roman" w:hAnsi="Segoe UI" w:cs="Segoe UI"/>
          <w:b/>
          <w:color w:val="455A64"/>
          <w:sz w:val="24"/>
          <w:szCs w:val="24"/>
          <w:lang w:val="en-US" w:eastAsia="ru-RU"/>
        </w:rPr>
        <w:t>LIST</w:t>
      </w:r>
      <w:r>
        <w:rPr>
          <w:rFonts w:ascii="Segoe UI" w:eastAsia="Times New Roman" w:hAnsi="Segoe UI" w:cs="Segoe UI"/>
          <w:color w:val="455A64"/>
          <w:sz w:val="24"/>
          <w:szCs w:val="24"/>
          <w:lang w:val="en-US" w:eastAsia="ru-RU"/>
        </w:rPr>
        <w:t>.</w:t>
      </w:r>
    </w:p>
    <w:p w:rsidR="00096414" w:rsidRDefault="007B0BC0" w:rsidP="00707ECA">
      <w:pPr>
        <w:shd w:val="clear" w:color="auto" w:fill="FFFFFF"/>
        <w:spacing w:after="0" w:line="240" w:lineRule="auto"/>
        <w:ind w:firstLine="709"/>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To</w:t>
      </w:r>
      <w:r w:rsidRPr="007B0BC0">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 xml:space="preserve">clear playlist hold the </w:t>
      </w:r>
      <w:r w:rsidRPr="007B0BC0">
        <w:rPr>
          <w:rFonts w:ascii="Segoe UI" w:eastAsia="Times New Roman" w:hAnsi="Segoe UI" w:cs="Segoe UI"/>
          <w:b/>
          <w:color w:val="455A64"/>
          <w:sz w:val="24"/>
          <w:szCs w:val="24"/>
          <w:lang w:val="en-US" w:eastAsia="ru-RU"/>
        </w:rPr>
        <w:t>ADD</w:t>
      </w:r>
      <w:r>
        <w:rPr>
          <w:rFonts w:ascii="Segoe UI" w:eastAsia="Times New Roman" w:hAnsi="Segoe UI" w:cs="Segoe UI"/>
          <w:color w:val="455A64"/>
          <w:sz w:val="24"/>
          <w:szCs w:val="24"/>
          <w:lang w:val="en-US" w:eastAsia="ru-RU"/>
        </w:rPr>
        <w:t xml:space="preserve"> button for more than 5 sec.</w:t>
      </w:r>
    </w:p>
    <w:p w:rsidR="00096414" w:rsidRDefault="00096414">
      <w:pPr>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br w:type="page"/>
      </w:r>
    </w:p>
    <w:p w:rsidR="00823A66" w:rsidRPr="00823A66" w:rsidRDefault="007B0BC0" w:rsidP="00823A66">
      <w:pPr>
        <w:pStyle w:val="a8"/>
        <w:numPr>
          <w:ilvl w:val="0"/>
          <w:numId w:val="3"/>
        </w:numPr>
        <w:shd w:val="clear" w:color="auto" w:fill="FFFFFF"/>
        <w:spacing w:before="100" w:beforeAutospacing="1" w:after="100" w:afterAutospacing="1" w:line="240" w:lineRule="auto"/>
        <w:jc w:val="both"/>
        <w:rPr>
          <w:rFonts w:ascii="Segoe UI" w:eastAsia="Times New Roman" w:hAnsi="Segoe UI" w:cs="Segoe UI"/>
          <w:b/>
          <w:color w:val="455A64"/>
          <w:sz w:val="24"/>
          <w:szCs w:val="24"/>
          <w:lang w:eastAsia="ru-RU"/>
        </w:rPr>
      </w:pPr>
      <w:r>
        <w:rPr>
          <w:rFonts w:ascii="Segoe UI" w:eastAsia="Times New Roman" w:hAnsi="Segoe UI" w:cs="Segoe UI"/>
          <w:b/>
          <w:color w:val="455A64"/>
          <w:sz w:val="24"/>
          <w:szCs w:val="24"/>
          <w:lang w:val="en-US" w:eastAsia="ru-RU"/>
        </w:rPr>
        <w:lastRenderedPageBreak/>
        <w:t>Changing</w:t>
      </w:r>
      <w:r w:rsidRPr="007B0BC0">
        <w:rPr>
          <w:rFonts w:ascii="Segoe UI" w:eastAsia="Times New Roman" w:hAnsi="Segoe UI" w:cs="Segoe UI"/>
          <w:b/>
          <w:color w:val="455A64"/>
          <w:sz w:val="24"/>
          <w:szCs w:val="24"/>
          <w:lang w:eastAsia="ru-RU"/>
        </w:rPr>
        <w:t xml:space="preserve"> </w:t>
      </w:r>
      <w:r>
        <w:rPr>
          <w:rFonts w:ascii="Segoe UI" w:eastAsia="Times New Roman" w:hAnsi="Segoe UI" w:cs="Segoe UI"/>
          <w:b/>
          <w:color w:val="455A64"/>
          <w:sz w:val="24"/>
          <w:szCs w:val="24"/>
          <w:lang w:val="en-US" w:eastAsia="ru-RU"/>
        </w:rPr>
        <w:t>color</w:t>
      </w:r>
      <w:r w:rsidRPr="007B0BC0">
        <w:rPr>
          <w:rFonts w:ascii="Segoe UI" w:eastAsia="Times New Roman" w:hAnsi="Segoe UI" w:cs="Segoe UI"/>
          <w:b/>
          <w:color w:val="455A64"/>
          <w:sz w:val="24"/>
          <w:szCs w:val="24"/>
          <w:lang w:eastAsia="ru-RU"/>
        </w:rPr>
        <w:t xml:space="preserve"> </w:t>
      </w:r>
      <w:r>
        <w:rPr>
          <w:rFonts w:ascii="Segoe UI" w:eastAsia="Times New Roman" w:hAnsi="Segoe UI" w:cs="Segoe UI"/>
          <w:b/>
          <w:color w:val="455A64"/>
          <w:sz w:val="24"/>
          <w:szCs w:val="24"/>
          <w:lang w:val="en-US" w:eastAsia="ru-RU"/>
        </w:rPr>
        <w:t>design</w:t>
      </w:r>
    </w:p>
    <w:p w:rsidR="007B0BC0" w:rsidRPr="007B0BC0" w:rsidRDefault="007B0BC0" w:rsidP="00707ECA">
      <w:pPr>
        <w:shd w:val="clear" w:color="auto" w:fill="FFFFFF"/>
        <w:spacing w:after="0" w:line="240" w:lineRule="auto"/>
        <w:ind w:firstLine="357"/>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For simple dynamic programs (from 3 to 29) that change color depending on subprogram (second scroll bar)</w:t>
      </w:r>
      <w:r w:rsidR="005554E9">
        <w:rPr>
          <w:rFonts w:ascii="Segoe UI" w:eastAsia="Times New Roman" w:hAnsi="Segoe UI" w:cs="Segoe UI"/>
          <w:color w:val="455A64"/>
          <w:sz w:val="24"/>
          <w:szCs w:val="24"/>
          <w:lang w:val="en-US" w:eastAsia="ru-RU"/>
        </w:rPr>
        <w:t xml:space="preserve"> you can set your own colors.</w:t>
      </w:r>
    </w:p>
    <w:p w:rsidR="005554E9" w:rsidRPr="001750F9" w:rsidRDefault="001750F9" w:rsidP="00707ECA">
      <w:pPr>
        <w:shd w:val="clear" w:color="auto" w:fill="FFFFFF"/>
        <w:spacing w:after="0" w:line="240" w:lineRule="auto"/>
        <w:ind w:firstLine="357"/>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You have probably noticed that the zero</w:t>
      </w:r>
      <w:r w:rsidR="00A4684C">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 xml:space="preserve">subprogram uses red </w:t>
      </w:r>
      <w:r w:rsidRPr="003214D9">
        <w:rPr>
          <w:rFonts w:ascii="Segoe UI" w:eastAsia="Times New Roman" w:hAnsi="Segoe UI" w:cs="Segoe UI"/>
          <w:color w:val="FF0000"/>
          <w:sz w:val="24"/>
          <w:szCs w:val="24"/>
          <w:lang w:val="en-US" w:eastAsia="ru-RU"/>
        </w:rPr>
        <w:t>V</w:t>
      </w:r>
      <w:r>
        <w:rPr>
          <w:rFonts w:ascii="Segoe UI" w:eastAsia="Times New Roman" w:hAnsi="Segoe UI" w:cs="Segoe UI"/>
          <w:color w:val="455A64"/>
          <w:sz w:val="24"/>
          <w:szCs w:val="24"/>
          <w:lang w:val="en-US" w:eastAsia="ru-RU"/>
        </w:rPr>
        <w:t xml:space="preserve"> and yellow </w:t>
      </w:r>
      <w:r w:rsidRPr="003214D9">
        <w:rPr>
          <w:rFonts w:ascii="Segoe UI" w:eastAsia="Times New Roman" w:hAnsi="Segoe UI" w:cs="Segoe UI"/>
          <w:color w:val="FFC000"/>
          <w:sz w:val="24"/>
          <w:szCs w:val="24"/>
          <w:lang w:val="en-US" w:eastAsia="ru-RU"/>
        </w:rPr>
        <w:t>V</w:t>
      </w:r>
      <w:r>
        <w:rPr>
          <w:rFonts w:ascii="Segoe UI" w:eastAsia="Times New Roman" w:hAnsi="Segoe UI" w:cs="Segoe UI"/>
          <w:color w:val="455A64"/>
          <w:sz w:val="24"/>
          <w:szCs w:val="24"/>
          <w:lang w:val="en-US" w:eastAsia="ru-RU"/>
        </w:rPr>
        <w:t xml:space="preserve"> as the first two colors in all programs.</w:t>
      </w:r>
    </w:p>
    <w:p w:rsidR="00E635EA" w:rsidRPr="001750F9" w:rsidRDefault="001750F9" w:rsidP="001750F9">
      <w:pPr>
        <w:shd w:val="clear" w:color="auto" w:fill="FFFFFF"/>
        <w:spacing w:after="0" w:line="240" w:lineRule="auto"/>
        <w:ind w:firstLine="357"/>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 xml:space="preserve">You can view all colors used in subprograms from terminal using </w:t>
      </w:r>
      <w:r w:rsidRPr="00707ECA">
        <w:rPr>
          <w:rFonts w:ascii="Segoe UI" w:eastAsia="Times New Roman" w:hAnsi="Segoe UI" w:cs="Segoe UI"/>
          <w:b/>
          <w:color w:val="455A64"/>
          <w:sz w:val="24"/>
          <w:szCs w:val="24"/>
          <w:lang w:val="en-US" w:eastAsia="ru-RU"/>
        </w:rPr>
        <w:t>AT</w:t>
      </w:r>
      <w:r w:rsidRPr="001750F9">
        <w:rPr>
          <w:rFonts w:ascii="Segoe UI" w:eastAsia="Times New Roman" w:hAnsi="Segoe UI" w:cs="Segoe UI"/>
          <w:b/>
          <w:color w:val="455A64"/>
          <w:sz w:val="24"/>
          <w:szCs w:val="24"/>
          <w:lang w:val="en-US" w:eastAsia="ru-RU"/>
        </w:rPr>
        <w:t>+</w:t>
      </w:r>
      <w:r w:rsidRPr="00707ECA">
        <w:rPr>
          <w:rFonts w:ascii="Segoe UI" w:eastAsia="Times New Roman" w:hAnsi="Segoe UI" w:cs="Segoe UI"/>
          <w:b/>
          <w:color w:val="455A64"/>
          <w:sz w:val="24"/>
          <w:szCs w:val="24"/>
          <w:lang w:val="en-US" w:eastAsia="ru-RU"/>
        </w:rPr>
        <w:t>PC</w:t>
      </w:r>
      <w:r w:rsidRPr="001750F9">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print</w:t>
      </w:r>
      <w:r w:rsidRPr="001750F9">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color</w:t>
      </w:r>
      <w:r w:rsidRPr="001750F9">
        <w:rPr>
          <w:rFonts w:ascii="Segoe UI" w:eastAsia="Times New Roman" w:hAnsi="Segoe UI" w:cs="Segoe UI"/>
          <w:color w:val="455A64"/>
          <w:sz w:val="24"/>
          <w:szCs w:val="24"/>
          <w:lang w:val="en-US" w:eastAsia="ru-RU"/>
        </w:rPr>
        <w:t>)</w:t>
      </w:r>
      <w:r>
        <w:rPr>
          <w:rFonts w:ascii="Segoe UI" w:eastAsia="Times New Roman" w:hAnsi="Segoe UI" w:cs="Segoe UI"/>
          <w:color w:val="455A64"/>
          <w:sz w:val="24"/>
          <w:szCs w:val="24"/>
          <w:lang w:val="en-US" w:eastAsia="ru-RU"/>
        </w:rPr>
        <w:t xml:space="preserve"> command. </w:t>
      </w:r>
    </w:p>
    <w:p w:rsidR="00707ECA" w:rsidRPr="00707ECA" w:rsidRDefault="003214D9" w:rsidP="001C2104">
      <w:pPr>
        <w:shd w:val="clear" w:color="auto" w:fill="FFFFFF"/>
        <w:spacing w:before="100" w:beforeAutospacing="1" w:after="100" w:afterAutospacing="1" w:line="240" w:lineRule="auto"/>
        <w:ind w:firstLine="360"/>
        <w:jc w:val="both"/>
        <w:rPr>
          <w:rFonts w:ascii="Segoe UI" w:eastAsia="Times New Roman" w:hAnsi="Segoe UI" w:cs="Segoe UI"/>
          <w:color w:val="455A64"/>
          <w:sz w:val="24"/>
          <w:szCs w:val="24"/>
          <w:lang w:val="en-US" w:eastAsia="ru-RU"/>
        </w:rPr>
      </w:pPr>
      <w:r>
        <w:rPr>
          <w:rFonts w:ascii="Segoe UI" w:eastAsia="Times New Roman" w:hAnsi="Segoe UI" w:cs="Segoe UI"/>
          <w:noProof/>
          <w:color w:val="455A64"/>
          <w:sz w:val="24"/>
          <w:szCs w:val="24"/>
          <w:lang w:eastAsia="ru-RU"/>
        </w:rPr>
        <w:drawing>
          <wp:inline distT="0" distB="0" distL="0" distR="0">
            <wp:extent cx="4953635" cy="2838450"/>
            <wp:effectExtent l="19050" t="0" r="0" b="0"/>
            <wp:docPr id="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srcRect/>
                    <a:stretch>
                      <a:fillRect/>
                    </a:stretch>
                  </pic:blipFill>
                  <pic:spPr bwMode="auto">
                    <a:xfrm>
                      <a:off x="0" y="0"/>
                      <a:ext cx="4953635" cy="2838450"/>
                    </a:xfrm>
                    <a:prstGeom prst="rect">
                      <a:avLst/>
                    </a:prstGeom>
                    <a:noFill/>
                    <a:ln w="9525">
                      <a:noFill/>
                      <a:miter lim="800000"/>
                      <a:headEnd/>
                      <a:tailEnd/>
                    </a:ln>
                  </pic:spPr>
                </pic:pic>
              </a:graphicData>
            </a:graphic>
          </wp:inline>
        </w:drawing>
      </w:r>
    </w:p>
    <w:p w:rsidR="001750F9" w:rsidRPr="006048BB" w:rsidRDefault="006048BB" w:rsidP="001C2104">
      <w:pPr>
        <w:shd w:val="clear" w:color="auto" w:fill="FFFFFF"/>
        <w:spacing w:before="100" w:beforeAutospacing="1" w:after="100" w:afterAutospacing="1" w:line="240" w:lineRule="auto"/>
        <w:ind w:firstLine="360"/>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 xml:space="preserve">Each line represents the </w:t>
      </w:r>
      <w:r w:rsidR="00A4684C">
        <w:rPr>
          <w:rFonts w:ascii="Segoe UI" w:eastAsia="Times New Roman" w:hAnsi="Segoe UI" w:cs="Segoe UI"/>
          <w:color w:val="455A64"/>
          <w:sz w:val="24"/>
          <w:szCs w:val="24"/>
          <w:lang w:val="en-US" w:eastAsia="ru-RU"/>
        </w:rPr>
        <w:t xml:space="preserve">subprogram number </w:t>
      </w:r>
      <w:r>
        <w:rPr>
          <w:rFonts w:ascii="Segoe UI" w:eastAsia="Times New Roman" w:hAnsi="Segoe UI" w:cs="Segoe UI"/>
          <w:color w:val="455A64"/>
          <w:sz w:val="24"/>
          <w:szCs w:val="24"/>
          <w:lang w:val="en-US" w:eastAsia="ru-RU"/>
        </w:rPr>
        <w:t>(</w:t>
      </w:r>
      <w:r w:rsidR="00A4684C">
        <w:rPr>
          <w:rFonts w:ascii="Segoe UI" w:eastAsia="Times New Roman" w:hAnsi="Segoe UI" w:cs="Segoe UI"/>
          <w:color w:val="455A64"/>
          <w:sz w:val="24"/>
          <w:szCs w:val="24"/>
          <w:lang w:val="en-US" w:eastAsia="ru-RU"/>
        </w:rPr>
        <w:t xml:space="preserve">the </w:t>
      </w:r>
      <w:r>
        <w:rPr>
          <w:rFonts w:ascii="Segoe UI" w:eastAsia="Times New Roman" w:hAnsi="Segoe UI" w:cs="Segoe UI"/>
          <w:color w:val="455A64"/>
          <w:sz w:val="24"/>
          <w:szCs w:val="24"/>
          <w:lang w:val="en-US" w:eastAsia="ru-RU"/>
        </w:rPr>
        <w:t>first char</w:t>
      </w:r>
      <w:r w:rsidR="00A4684C">
        <w:rPr>
          <w:rFonts w:ascii="Segoe UI" w:eastAsia="Times New Roman" w:hAnsi="Segoe UI" w:cs="Segoe UI"/>
          <w:color w:val="455A64"/>
          <w:sz w:val="24"/>
          <w:szCs w:val="24"/>
          <w:lang w:val="en-US" w:eastAsia="ru-RU"/>
        </w:rPr>
        <w:t>acter</w:t>
      </w:r>
      <w:r>
        <w:rPr>
          <w:rFonts w:ascii="Segoe UI" w:eastAsia="Times New Roman" w:hAnsi="Segoe UI" w:cs="Segoe UI"/>
          <w:color w:val="455A64"/>
          <w:sz w:val="24"/>
          <w:szCs w:val="24"/>
          <w:lang w:val="en-US" w:eastAsia="ru-RU"/>
        </w:rPr>
        <w:t>) followed by six color numbers.</w:t>
      </w:r>
    </w:p>
    <w:p w:rsidR="00B23311" w:rsidRPr="00A4684C" w:rsidRDefault="00A4684C" w:rsidP="001C2104">
      <w:pPr>
        <w:shd w:val="clear" w:color="auto" w:fill="FFFFFF"/>
        <w:spacing w:before="100" w:beforeAutospacing="1" w:after="100" w:afterAutospacing="1" w:line="240" w:lineRule="auto"/>
        <w:ind w:firstLine="360"/>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Simple dynamic programs use different number of colors from one to six. In the main, colors can be changed for subprograms from zero to six, and seventh subprogram consistently plays subprograms from zero to six.</w:t>
      </w:r>
    </w:p>
    <w:p w:rsidR="00CB3032" w:rsidRPr="00B624D9" w:rsidRDefault="00B624D9" w:rsidP="00B624D9">
      <w:pPr>
        <w:shd w:val="clear" w:color="auto" w:fill="FFFFFF"/>
        <w:spacing w:before="100" w:beforeAutospacing="1" w:after="100" w:afterAutospacing="1" w:line="240" w:lineRule="auto"/>
        <w:ind w:firstLine="360"/>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If the program uses just one color then it is the first color in the line. If the program uses two colors then these are the first two colors in the line, and so on.</w:t>
      </w:r>
    </w:p>
    <w:p w:rsidR="00707ECA" w:rsidRPr="00B624D9" w:rsidRDefault="00B624D9" w:rsidP="001C2104">
      <w:pPr>
        <w:shd w:val="clear" w:color="auto" w:fill="FFFFFF"/>
        <w:spacing w:before="100" w:beforeAutospacing="1" w:after="100" w:afterAutospacing="1" w:line="240" w:lineRule="auto"/>
        <w:ind w:firstLine="360"/>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Color numbers</w:t>
      </w:r>
    </w:p>
    <w:tbl>
      <w:tblPr>
        <w:tblStyle w:val="a9"/>
        <w:tblW w:w="9464" w:type="dxa"/>
        <w:tblLayout w:type="fixed"/>
        <w:tblLook w:val="04A0"/>
      </w:tblPr>
      <w:tblGrid>
        <w:gridCol w:w="817"/>
        <w:gridCol w:w="425"/>
        <w:gridCol w:w="993"/>
        <w:gridCol w:w="425"/>
        <w:gridCol w:w="1134"/>
        <w:gridCol w:w="567"/>
        <w:gridCol w:w="992"/>
        <w:gridCol w:w="425"/>
        <w:gridCol w:w="1276"/>
        <w:gridCol w:w="425"/>
        <w:gridCol w:w="993"/>
        <w:gridCol w:w="992"/>
      </w:tblGrid>
      <w:tr w:rsidR="00DF34E1" w:rsidTr="00F25D26">
        <w:tc>
          <w:tcPr>
            <w:tcW w:w="817" w:type="dxa"/>
          </w:tcPr>
          <w:p w:rsidR="00DF34E1" w:rsidRDefault="00DF34E1" w:rsidP="001C2104">
            <w:pPr>
              <w:spacing w:before="100" w:beforeAutospacing="1" w:after="100" w:afterAutospacing="1"/>
              <w:jc w:val="both"/>
              <w:rPr>
                <w:rFonts w:ascii="Segoe UI" w:eastAsia="Times New Roman" w:hAnsi="Segoe UI" w:cs="Segoe UI"/>
                <w:color w:val="455A64"/>
                <w:sz w:val="24"/>
                <w:szCs w:val="24"/>
                <w:lang w:eastAsia="ru-RU"/>
              </w:rPr>
            </w:pPr>
            <w:r>
              <w:rPr>
                <w:rFonts w:ascii="Segoe UI" w:eastAsia="Times New Roman" w:hAnsi="Segoe UI" w:cs="Segoe UI"/>
                <w:color w:val="455A64"/>
                <w:sz w:val="24"/>
                <w:szCs w:val="24"/>
                <w:lang w:eastAsia="ru-RU"/>
              </w:rPr>
              <w:t>0</w:t>
            </w:r>
          </w:p>
        </w:tc>
        <w:tc>
          <w:tcPr>
            <w:tcW w:w="425" w:type="dxa"/>
          </w:tcPr>
          <w:p w:rsidR="00DF34E1" w:rsidRDefault="00DF34E1" w:rsidP="00DF34E1">
            <w:pPr>
              <w:spacing w:before="100" w:beforeAutospacing="1" w:after="100" w:afterAutospacing="1"/>
              <w:jc w:val="both"/>
              <w:rPr>
                <w:rFonts w:ascii="Segoe UI" w:eastAsia="Times New Roman" w:hAnsi="Segoe UI" w:cs="Segoe UI"/>
                <w:color w:val="455A64"/>
                <w:sz w:val="24"/>
                <w:szCs w:val="24"/>
                <w:lang w:eastAsia="ru-RU"/>
              </w:rPr>
            </w:pPr>
            <w:r>
              <w:rPr>
                <w:rFonts w:ascii="Segoe UI" w:eastAsia="Times New Roman" w:hAnsi="Segoe UI" w:cs="Segoe UI"/>
                <w:color w:val="455A64"/>
                <w:sz w:val="24"/>
                <w:szCs w:val="24"/>
                <w:lang w:eastAsia="ru-RU"/>
              </w:rPr>
              <w:t>…</w:t>
            </w:r>
          </w:p>
        </w:tc>
        <w:tc>
          <w:tcPr>
            <w:tcW w:w="993" w:type="dxa"/>
          </w:tcPr>
          <w:p w:rsidR="00DF34E1" w:rsidRDefault="00DF34E1" w:rsidP="001C2104">
            <w:pPr>
              <w:spacing w:before="100" w:beforeAutospacing="1" w:after="100" w:afterAutospacing="1"/>
              <w:jc w:val="both"/>
              <w:rPr>
                <w:rFonts w:ascii="Segoe UI" w:eastAsia="Times New Roman" w:hAnsi="Segoe UI" w:cs="Segoe UI"/>
                <w:color w:val="455A64"/>
                <w:sz w:val="24"/>
                <w:szCs w:val="24"/>
                <w:lang w:eastAsia="ru-RU"/>
              </w:rPr>
            </w:pPr>
            <w:r>
              <w:rPr>
                <w:rFonts w:ascii="Segoe UI" w:eastAsia="Times New Roman" w:hAnsi="Segoe UI" w:cs="Segoe UI"/>
                <w:color w:val="455A64"/>
                <w:sz w:val="24"/>
                <w:szCs w:val="24"/>
                <w:lang w:eastAsia="ru-RU"/>
              </w:rPr>
              <w:t>16</w:t>
            </w:r>
          </w:p>
        </w:tc>
        <w:tc>
          <w:tcPr>
            <w:tcW w:w="425" w:type="dxa"/>
          </w:tcPr>
          <w:p w:rsidR="00DF34E1" w:rsidRDefault="00DF34E1" w:rsidP="00DF34E1">
            <w:pPr>
              <w:spacing w:before="100" w:beforeAutospacing="1" w:after="100" w:afterAutospacing="1"/>
              <w:jc w:val="both"/>
              <w:rPr>
                <w:rFonts w:ascii="Segoe UI" w:eastAsia="Times New Roman" w:hAnsi="Segoe UI" w:cs="Segoe UI"/>
                <w:color w:val="455A64"/>
                <w:sz w:val="24"/>
                <w:szCs w:val="24"/>
                <w:lang w:eastAsia="ru-RU"/>
              </w:rPr>
            </w:pPr>
            <w:r>
              <w:rPr>
                <w:rFonts w:ascii="Segoe UI" w:eastAsia="Times New Roman" w:hAnsi="Segoe UI" w:cs="Segoe UI"/>
                <w:color w:val="455A64"/>
                <w:sz w:val="24"/>
                <w:szCs w:val="24"/>
                <w:lang w:eastAsia="ru-RU"/>
              </w:rPr>
              <w:t>...</w:t>
            </w:r>
          </w:p>
        </w:tc>
        <w:tc>
          <w:tcPr>
            <w:tcW w:w="1134" w:type="dxa"/>
          </w:tcPr>
          <w:p w:rsidR="00DF34E1" w:rsidRDefault="00DF34E1" w:rsidP="001C2104">
            <w:pPr>
              <w:spacing w:before="100" w:beforeAutospacing="1" w:after="100" w:afterAutospacing="1"/>
              <w:jc w:val="both"/>
              <w:rPr>
                <w:rFonts w:ascii="Segoe UI" w:eastAsia="Times New Roman" w:hAnsi="Segoe UI" w:cs="Segoe UI"/>
                <w:color w:val="455A64"/>
                <w:sz w:val="24"/>
                <w:szCs w:val="24"/>
                <w:lang w:eastAsia="ru-RU"/>
              </w:rPr>
            </w:pPr>
            <w:r>
              <w:rPr>
                <w:rFonts w:ascii="Segoe UI" w:eastAsia="Times New Roman" w:hAnsi="Segoe UI" w:cs="Segoe UI"/>
                <w:color w:val="455A64"/>
                <w:sz w:val="24"/>
                <w:szCs w:val="24"/>
                <w:lang w:eastAsia="ru-RU"/>
              </w:rPr>
              <w:t>32</w:t>
            </w:r>
          </w:p>
        </w:tc>
        <w:tc>
          <w:tcPr>
            <w:tcW w:w="567" w:type="dxa"/>
          </w:tcPr>
          <w:p w:rsidR="00DF34E1" w:rsidRDefault="00DF34E1" w:rsidP="001C2104">
            <w:pPr>
              <w:spacing w:before="100" w:beforeAutospacing="1" w:after="100" w:afterAutospacing="1"/>
              <w:jc w:val="both"/>
              <w:rPr>
                <w:rFonts w:ascii="Segoe UI" w:eastAsia="Times New Roman" w:hAnsi="Segoe UI" w:cs="Segoe UI"/>
                <w:color w:val="455A64"/>
                <w:sz w:val="24"/>
                <w:szCs w:val="24"/>
                <w:lang w:eastAsia="ru-RU"/>
              </w:rPr>
            </w:pPr>
            <w:r>
              <w:rPr>
                <w:rFonts w:ascii="Segoe UI" w:eastAsia="Times New Roman" w:hAnsi="Segoe UI" w:cs="Segoe UI"/>
                <w:color w:val="455A64"/>
                <w:sz w:val="24"/>
                <w:szCs w:val="24"/>
                <w:lang w:eastAsia="ru-RU"/>
              </w:rPr>
              <w:t>…</w:t>
            </w:r>
          </w:p>
        </w:tc>
        <w:tc>
          <w:tcPr>
            <w:tcW w:w="992" w:type="dxa"/>
          </w:tcPr>
          <w:p w:rsidR="00DF34E1" w:rsidRDefault="00DF34E1" w:rsidP="001C2104">
            <w:pPr>
              <w:spacing w:before="100" w:beforeAutospacing="1" w:after="100" w:afterAutospacing="1"/>
              <w:jc w:val="both"/>
              <w:rPr>
                <w:rFonts w:ascii="Segoe UI" w:eastAsia="Times New Roman" w:hAnsi="Segoe UI" w:cs="Segoe UI"/>
                <w:color w:val="455A64"/>
                <w:sz w:val="24"/>
                <w:szCs w:val="24"/>
                <w:lang w:eastAsia="ru-RU"/>
              </w:rPr>
            </w:pPr>
            <w:r>
              <w:rPr>
                <w:rFonts w:ascii="Segoe UI" w:eastAsia="Times New Roman" w:hAnsi="Segoe UI" w:cs="Segoe UI"/>
                <w:color w:val="455A64"/>
                <w:sz w:val="24"/>
                <w:szCs w:val="24"/>
                <w:lang w:eastAsia="ru-RU"/>
              </w:rPr>
              <w:t>48</w:t>
            </w:r>
          </w:p>
        </w:tc>
        <w:tc>
          <w:tcPr>
            <w:tcW w:w="425" w:type="dxa"/>
          </w:tcPr>
          <w:p w:rsidR="00DF34E1" w:rsidRDefault="00DF34E1" w:rsidP="001C2104">
            <w:pPr>
              <w:spacing w:before="100" w:beforeAutospacing="1" w:after="100" w:afterAutospacing="1"/>
              <w:jc w:val="both"/>
              <w:rPr>
                <w:rFonts w:ascii="Segoe UI" w:eastAsia="Times New Roman" w:hAnsi="Segoe UI" w:cs="Segoe UI"/>
                <w:color w:val="455A64"/>
                <w:sz w:val="24"/>
                <w:szCs w:val="24"/>
                <w:lang w:eastAsia="ru-RU"/>
              </w:rPr>
            </w:pPr>
            <w:r>
              <w:rPr>
                <w:rFonts w:ascii="Segoe UI" w:eastAsia="Times New Roman" w:hAnsi="Segoe UI" w:cs="Segoe UI"/>
                <w:color w:val="455A64"/>
                <w:sz w:val="24"/>
                <w:szCs w:val="24"/>
                <w:lang w:eastAsia="ru-RU"/>
              </w:rPr>
              <w:t>…</w:t>
            </w:r>
          </w:p>
        </w:tc>
        <w:tc>
          <w:tcPr>
            <w:tcW w:w="1276" w:type="dxa"/>
          </w:tcPr>
          <w:p w:rsidR="00DF34E1" w:rsidRDefault="00DF34E1" w:rsidP="001C2104">
            <w:pPr>
              <w:spacing w:before="100" w:beforeAutospacing="1" w:after="100" w:afterAutospacing="1"/>
              <w:jc w:val="both"/>
              <w:rPr>
                <w:rFonts w:ascii="Segoe UI" w:eastAsia="Times New Roman" w:hAnsi="Segoe UI" w:cs="Segoe UI"/>
                <w:color w:val="455A64"/>
                <w:sz w:val="24"/>
                <w:szCs w:val="24"/>
                <w:lang w:eastAsia="ru-RU"/>
              </w:rPr>
            </w:pPr>
            <w:r>
              <w:rPr>
                <w:rFonts w:ascii="Segoe UI" w:eastAsia="Times New Roman" w:hAnsi="Segoe UI" w:cs="Segoe UI"/>
                <w:color w:val="455A64"/>
                <w:sz w:val="24"/>
                <w:szCs w:val="24"/>
                <w:lang w:eastAsia="ru-RU"/>
              </w:rPr>
              <w:t>64</w:t>
            </w:r>
          </w:p>
        </w:tc>
        <w:tc>
          <w:tcPr>
            <w:tcW w:w="425" w:type="dxa"/>
          </w:tcPr>
          <w:p w:rsidR="00DF34E1" w:rsidRDefault="00DF34E1" w:rsidP="001C2104">
            <w:pPr>
              <w:spacing w:before="100" w:beforeAutospacing="1" w:after="100" w:afterAutospacing="1"/>
              <w:jc w:val="both"/>
              <w:rPr>
                <w:rFonts w:ascii="Segoe UI" w:eastAsia="Times New Roman" w:hAnsi="Segoe UI" w:cs="Segoe UI"/>
                <w:color w:val="455A64"/>
                <w:sz w:val="24"/>
                <w:szCs w:val="24"/>
                <w:lang w:eastAsia="ru-RU"/>
              </w:rPr>
            </w:pPr>
            <w:r>
              <w:rPr>
                <w:rFonts w:ascii="Segoe UI" w:eastAsia="Times New Roman" w:hAnsi="Segoe UI" w:cs="Segoe UI"/>
                <w:color w:val="455A64"/>
                <w:sz w:val="24"/>
                <w:szCs w:val="24"/>
                <w:lang w:eastAsia="ru-RU"/>
              </w:rPr>
              <w:t>…</w:t>
            </w:r>
          </w:p>
        </w:tc>
        <w:tc>
          <w:tcPr>
            <w:tcW w:w="993" w:type="dxa"/>
          </w:tcPr>
          <w:p w:rsidR="00DF34E1" w:rsidRDefault="00DF34E1" w:rsidP="001C2104">
            <w:pPr>
              <w:spacing w:before="100" w:beforeAutospacing="1" w:after="100" w:afterAutospacing="1"/>
              <w:jc w:val="both"/>
              <w:rPr>
                <w:rFonts w:ascii="Segoe UI" w:eastAsia="Times New Roman" w:hAnsi="Segoe UI" w:cs="Segoe UI"/>
                <w:color w:val="455A64"/>
                <w:sz w:val="24"/>
                <w:szCs w:val="24"/>
                <w:lang w:eastAsia="ru-RU"/>
              </w:rPr>
            </w:pPr>
            <w:r>
              <w:rPr>
                <w:rFonts w:ascii="Segoe UI" w:eastAsia="Times New Roman" w:hAnsi="Segoe UI" w:cs="Segoe UI"/>
                <w:color w:val="455A64"/>
                <w:sz w:val="24"/>
                <w:szCs w:val="24"/>
                <w:lang w:eastAsia="ru-RU"/>
              </w:rPr>
              <w:t>80</w:t>
            </w:r>
          </w:p>
        </w:tc>
        <w:tc>
          <w:tcPr>
            <w:tcW w:w="992" w:type="dxa"/>
          </w:tcPr>
          <w:p w:rsidR="00DF34E1" w:rsidRDefault="00DF34E1" w:rsidP="001C2104">
            <w:pPr>
              <w:spacing w:before="100" w:beforeAutospacing="1" w:after="100" w:afterAutospacing="1"/>
              <w:jc w:val="both"/>
              <w:rPr>
                <w:rFonts w:ascii="Segoe UI" w:eastAsia="Times New Roman" w:hAnsi="Segoe UI" w:cs="Segoe UI"/>
                <w:color w:val="455A64"/>
                <w:sz w:val="24"/>
                <w:szCs w:val="24"/>
                <w:lang w:eastAsia="ru-RU"/>
              </w:rPr>
            </w:pPr>
            <w:r>
              <w:rPr>
                <w:rFonts w:ascii="Segoe UI" w:eastAsia="Times New Roman" w:hAnsi="Segoe UI" w:cs="Segoe UI"/>
                <w:color w:val="455A64"/>
                <w:sz w:val="24"/>
                <w:szCs w:val="24"/>
                <w:lang w:eastAsia="ru-RU"/>
              </w:rPr>
              <w:t>..95</w:t>
            </w:r>
          </w:p>
        </w:tc>
      </w:tr>
      <w:tr w:rsidR="00DF34E1" w:rsidTr="00F25D26">
        <w:tc>
          <w:tcPr>
            <w:tcW w:w="817" w:type="dxa"/>
          </w:tcPr>
          <w:p w:rsidR="00DF34E1" w:rsidRPr="00B624D9" w:rsidRDefault="00B624D9" w:rsidP="001C2104">
            <w:pPr>
              <w:spacing w:before="100" w:beforeAutospacing="1" w:after="100" w:afterAutospacing="1"/>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Red</w:t>
            </w:r>
          </w:p>
        </w:tc>
        <w:tc>
          <w:tcPr>
            <w:tcW w:w="425" w:type="dxa"/>
          </w:tcPr>
          <w:p w:rsidR="00DF34E1" w:rsidRDefault="00DF34E1" w:rsidP="00DF34E1">
            <w:pPr>
              <w:spacing w:before="100" w:beforeAutospacing="1" w:after="100" w:afterAutospacing="1"/>
              <w:jc w:val="both"/>
              <w:rPr>
                <w:rFonts w:ascii="Segoe UI" w:eastAsia="Times New Roman" w:hAnsi="Segoe UI" w:cs="Segoe UI"/>
                <w:color w:val="455A64"/>
                <w:sz w:val="24"/>
                <w:szCs w:val="24"/>
                <w:lang w:eastAsia="ru-RU"/>
              </w:rPr>
            </w:pPr>
            <w:r>
              <w:rPr>
                <w:rFonts w:ascii="Segoe UI" w:eastAsia="Times New Roman" w:hAnsi="Segoe UI" w:cs="Segoe UI"/>
                <w:color w:val="455A64"/>
                <w:sz w:val="24"/>
                <w:szCs w:val="24"/>
                <w:lang w:eastAsia="ru-RU"/>
              </w:rPr>
              <w:t>…</w:t>
            </w:r>
          </w:p>
        </w:tc>
        <w:tc>
          <w:tcPr>
            <w:tcW w:w="993" w:type="dxa"/>
          </w:tcPr>
          <w:p w:rsidR="00DF34E1" w:rsidRPr="00B624D9" w:rsidRDefault="00B624D9" w:rsidP="001C2104">
            <w:pPr>
              <w:spacing w:before="100" w:beforeAutospacing="1" w:after="100" w:afterAutospacing="1"/>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Yellow</w:t>
            </w:r>
          </w:p>
        </w:tc>
        <w:tc>
          <w:tcPr>
            <w:tcW w:w="425" w:type="dxa"/>
          </w:tcPr>
          <w:p w:rsidR="00DF34E1" w:rsidRDefault="00DF34E1" w:rsidP="00DF34E1">
            <w:pPr>
              <w:spacing w:before="100" w:beforeAutospacing="1" w:after="100" w:afterAutospacing="1"/>
              <w:jc w:val="both"/>
              <w:rPr>
                <w:rFonts w:ascii="Segoe UI" w:eastAsia="Times New Roman" w:hAnsi="Segoe UI" w:cs="Segoe UI"/>
                <w:color w:val="455A64"/>
                <w:sz w:val="24"/>
                <w:szCs w:val="24"/>
                <w:lang w:eastAsia="ru-RU"/>
              </w:rPr>
            </w:pPr>
            <w:r>
              <w:rPr>
                <w:rFonts w:ascii="Segoe UI" w:eastAsia="Times New Roman" w:hAnsi="Segoe UI" w:cs="Segoe UI"/>
                <w:color w:val="455A64"/>
                <w:sz w:val="24"/>
                <w:szCs w:val="24"/>
                <w:lang w:eastAsia="ru-RU"/>
              </w:rPr>
              <w:t>…</w:t>
            </w:r>
          </w:p>
        </w:tc>
        <w:tc>
          <w:tcPr>
            <w:tcW w:w="1134" w:type="dxa"/>
          </w:tcPr>
          <w:p w:rsidR="00DF34E1" w:rsidRDefault="00B624D9" w:rsidP="00B624D9">
            <w:pPr>
              <w:spacing w:before="100" w:beforeAutospacing="1" w:after="100" w:afterAutospacing="1"/>
              <w:jc w:val="both"/>
              <w:rPr>
                <w:rFonts w:ascii="Segoe UI" w:eastAsia="Times New Roman" w:hAnsi="Segoe UI" w:cs="Segoe UI"/>
                <w:color w:val="455A64"/>
                <w:sz w:val="24"/>
                <w:szCs w:val="24"/>
                <w:lang w:eastAsia="ru-RU"/>
              </w:rPr>
            </w:pPr>
            <w:proofErr w:type="spellStart"/>
            <w:r>
              <w:rPr>
                <w:rFonts w:ascii="Segoe UI" w:eastAsia="Times New Roman" w:hAnsi="Segoe UI" w:cs="Segoe UI"/>
                <w:color w:val="455A64"/>
                <w:sz w:val="24"/>
                <w:szCs w:val="24"/>
                <w:lang w:eastAsia="ru-RU"/>
              </w:rPr>
              <w:t>Green</w:t>
            </w:r>
            <w:proofErr w:type="spellEnd"/>
          </w:p>
        </w:tc>
        <w:tc>
          <w:tcPr>
            <w:tcW w:w="567" w:type="dxa"/>
          </w:tcPr>
          <w:p w:rsidR="00DF34E1" w:rsidRDefault="00DF34E1" w:rsidP="00DF34E1">
            <w:pPr>
              <w:spacing w:before="100" w:beforeAutospacing="1" w:after="100" w:afterAutospacing="1"/>
              <w:jc w:val="both"/>
              <w:rPr>
                <w:rFonts w:ascii="Segoe UI" w:eastAsia="Times New Roman" w:hAnsi="Segoe UI" w:cs="Segoe UI"/>
                <w:color w:val="455A64"/>
                <w:sz w:val="24"/>
                <w:szCs w:val="24"/>
                <w:lang w:eastAsia="ru-RU"/>
              </w:rPr>
            </w:pPr>
            <w:r>
              <w:rPr>
                <w:rFonts w:ascii="Segoe UI" w:eastAsia="Times New Roman" w:hAnsi="Segoe UI" w:cs="Segoe UI"/>
                <w:color w:val="455A64"/>
                <w:sz w:val="24"/>
                <w:szCs w:val="24"/>
                <w:lang w:eastAsia="ru-RU"/>
              </w:rPr>
              <w:t>…</w:t>
            </w:r>
          </w:p>
        </w:tc>
        <w:tc>
          <w:tcPr>
            <w:tcW w:w="992" w:type="dxa"/>
          </w:tcPr>
          <w:p w:rsidR="00DF34E1" w:rsidRPr="00B624D9" w:rsidRDefault="00F25D26" w:rsidP="001C2104">
            <w:pPr>
              <w:spacing w:before="100" w:beforeAutospacing="1" w:after="100" w:afterAutospacing="1"/>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bluish green</w:t>
            </w:r>
          </w:p>
        </w:tc>
        <w:tc>
          <w:tcPr>
            <w:tcW w:w="425" w:type="dxa"/>
          </w:tcPr>
          <w:p w:rsidR="00DF34E1" w:rsidRDefault="00DF34E1" w:rsidP="00DF34E1">
            <w:pPr>
              <w:spacing w:before="100" w:beforeAutospacing="1" w:after="100" w:afterAutospacing="1"/>
              <w:jc w:val="both"/>
              <w:rPr>
                <w:rFonts w:ascii="Segoe UI" w:eastAsia="Times New Roman" w:hAnsi="Segoe UI" w:cs="Segoe UI"/>
                <w:color w:val="455A64"/>
                <w:sz w:val="24"/>
                <w:szCs w:val="24"/>
                <w:lang w:eastAsia="ru-RU"/>
              </w:rPr>
            </w:pPr>
            <w:r>
              <w:rPr>
                <w:rFonts w:ascii="Segoe UI" w:eastAsia="Times New Roman" w:hAnsi="Segoe UI" w:cs="Segoe UI"/>
                <w:color w:val="455A64"/>
                <w:sz w:val="24"/>
                <w:szCs w:val="24"/>
                <w:lang w:eastAsia="ru-RU"/>
              </w:rPr>
              <w:t>…</w:t>
            </w:r>
          </w:p>
        </w:tc>
        <w:tc>
          <w:tcPr>
            <w:tcW w:w="1276" w:type="dxa"/>
          </w:tcPr>
          <w:p w:rsidR="00DF34E1" w:rsidRPr="00B624D9" w:rsidRDefault="00B624D9" w:rsidP="001C2104">
            <w:pPr>
              <w:spacing w:before="100" w:beforeAutospacing="1" w:after="100" w:afterAutospacing="1"/>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Dark blue</w:t>
            </w:r>
          </w:p>
        </w:tc>
        <w:tc>
          <w:tcPr>
            <w:tcW w:w="425" w:type="dxa"/>
          </w:tcPr>
          <w:p w:rsidR="00DF34E1" w:rsidRDefault="00DF34E1" w:rsidP="001C2104">
            <w:pPr>
              <w:spacing w:before="100" w:beforeAutospacing="1" w:after="100" w:afterAutospacing="1"/>
              <w:jc w:val="both"/>
              <w:rPr>
                <w:rFonts w:ascii="Segoe UI" w:eastAsia="Times New Roman" w:hAnsi="Segoe UI" w:cs="Segoe UI"/>
                <w:color w:val="455A64"/>
                <w:sz w:val="24"/>
                <w:szCs w:val="24"/>
                <w:lang w:eastAsia="ru-RU"/>
              </w:rPr>
            </w:pPr>
            <w:r>
              <w:rPr>
                <w:rFonts w:ascii="Segoe UI" w:eastAsia="Times New Roman" w:hAnsi="Segoe UI" w:cs="Segoe UI"/>
                <w:color w:val="455A64"/>
                <w:sz w:val="24"/>
                <w:szCs w:val="24"/>
                <w:lang w:eastAsia="ru-RU"/>
              </w:rPr>
              <w:t>…</w:t>
            </w:r>
          </w:p>
        </w:tc>
        <w:tc>
          <w:tcPr>
            <w:tcW w:w="993" w:type="dxa"/>
          </w:tcPr>
          <w:p w:rsidR="00DF34E1" w:rsidRPr="00B624D9" w:rsidRDefault="00B624D9" w:rsidP="001C2104">
            <w:pPr>
              <w:spacing w:before="100" w:beforeAutospacing="1" w:after="100" w:afterAutospacing="1"/>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Violet</w:t>
            </w:r>
          </w:p>
        </w:tc>
        <w:tc>
          <w:tcPr>
            <w:tcW w:w="992" w:type="dxa"/>
          </w:tcPr>
          <w:p w:rsidR="00DF34E1" w:rsidRDefault="00DF34E1" w:rsidP="001C2104">
            <w:pPr>
              <w:spacing w:before="100" w:beforeAutospacing="1" w:after="100" w:afterAutospacing="1"/>
              <w:jc w:val="both"/>
              <w:rPr>
                <w:rFonts w:ascii="Segoe UI" w:eastAsia="Times New Roman" w:hAnsi="Segoe UI" w:cs="Segoe UI"/>
                <w:color w:val="455A64"/>
                <w:sz w:val="24"/>
                <w:szCs w:val="24"/>
                <w:lang w:eastAsia="ru-RU"/>
              </w:rPr>
            </w:pPr>
            <w:r>
              <w:rPr>
                <w:rFonts w:ascii="Segoe UI" w:eastAsia="Times New Roman" w:hAnsi="Segoe UI" w:cs="Segoe UI"/>
                <w:color w:val="455A64"/>
                <w:sz w:val="24"/>
                <w:szCs w:val="24"/>
                <w:lang w:eastAsia="ru-RU"/>
              </w:rPr>
              <w:t>…</w:t>
            </w:r>
          </w:p>
        </w:tc>
      </w:tr>
    </w:tbl>
    <w:p w:rsidR="00B624D9" w:rsidRPr="00B624D9" w:rsidRDefault="00B624D9" w:rsidP="001C2104">
      <w:pPr>
        <w:shd w:val="clear" w:color="auto" w:fill="FFFFFF"/>
        <w:spacing w:before="100" w:beforeAutospacing="1" w:after="100" w:afterAutospacing="1" w:line="240" w:lineRule="auto"/>
        <w:ind w:firstLine="360"/>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You can change colors both from terminal and from the Android software.</w:t>
      </w:r>
    </w:p>
    <w:p w:rsidR="00B624D9" w:rsidRPr="00B624D9" w:rsidRDefault="007609AD" w:rsidP="00B624D9">
      <w:pPr>
        <w:shd w:val="clear" w:color="auto" w:fill="FFFFFF"/>
        <w:spacing w:before="100" w:beforeAutospacing="1" w:after="100" w:afterAutospacing="1" w:line="240" w:lineRule="auto"/>
        <w:ind w:left="360"/>
        <w:jc w:val="both"/>
        <w:rPr>
          <w:rFonts w:ascii="Segoe UI" w:eastAsia="Times New Roman" w:hAnsi="Segoe UI" w:cs="Segoe UI"/>
          <w:b/>
          <w:color w:val="455A64"/>
          <w:sz w:val="24"/>
          <w:szCs w:val="24"/>
          <w:lang w:val="en-US" w:eastAsia="ru-RU"/>
        </w:rPr>
      </w:pPr>
      <w:r>
        <w:rPr>
          <w:rFonts w:ascii="Segoe UI" w:eastAsia="Times New Roman" w:hAnsi="Segoe UI" w:cs="Segoe UI"/>
          <w:b/>
          <w:color w:val="455A64"/>
          <w:sz w:val="24"/>
          <w:szCs w:val="24"/>
          <w:lang w:val="en-US" w:eastAsia="ru-RU"/>
        </w:rPr>
        <w:t>Changing</w:t>
      </w:r>
      <w:r w:rsidR="00B624D9">
        <w:rPr>
          <w:rFonts w:ascii="Segoe UI" w:eastAsia="Times New Roman" w:hAnsi="Segoe UI" w:cs="Segoe UI"/>
          <w:b/>
          <w:color w:val="455A64"/>
          <w:sz w:val="24"/>
          <w:szCs w:val="24"/>
          <w:lang w:val="en-US" w:eastAsia="ru-RU"/>
        </w:rPr>
        <w:t xml:space="preserve"> colors from the Android software</w:t>
      </w:r>
    </w:p>
    <w:p w:rsidR="00B624D9" w:rsidRPr="00B624D9" w:rsidRDefault="00B624D9" w:rsidP="00B624D9">
      <w:pPr>
        <w:pStyle w:val="a8"/>
        <w:numPr>
          <w:ilvl w:val="0"/>
          <w:numId w:val="4"/>
        </w:numPr>
        <w:shd w:val="clear" w:color="auto" w:fill="FFFFFF"/>
        <w:spacing w:before="100" w:beforeAutospacing="1" w:after="100" w:afterAutospacing="1" w:line="240" w:lineRule="auto"/>
        <w:jc w:val="both"/>
        <w:rPr>
          <w:rFonts w:ascii="Segoe UI" w:eastAsia="Times New Roman" w:hAnsi="Segoe UI" w:cs="Segoe UI"/>
          <w:color w:val="455A64"/>
          <w:sz w:val="24"/>
          <w:szCs w:val="24"/>
          <w:lang w:val="en-US" w:eastAsia="ru-RU"/>
        </w:rPr>
      </w:pPr>
      <w:r w:rsidRPr="00B624D9">
        <w:rPr>
          <w:rFonts w:ascii="Segoe UI" w:eastAsia="Times New Roman" w:hAnsi="Segoe UI" w:cs="Segoe UI"/>
          <w:color w:val="455A64"/>
          <w:sz w:val="24"/>
          <w:szCs w:val="24"/>
          <w:lang w:val="en-US" w:eastAsia="ru-RU"/>
        </w:rPr>
        <w:t>Set the second scroll bar to a position from zero to six depending on which subprogram colors you want to change.</w:t>
      </w:r>
    </w:p>
    <w:p w:rsidR="00B624D9" w:rsidRDefault="00B624D9" w:rsidP="00B624D9">
      <w:pPr>
        <w:pStyle w:val="a8"/>
        <w:shd w:val="clear" w:color="auto" w:fill="FFFFFF"/>
        <w:spacing w:before="100" w:beforeAutospacing="1" w:after="100" w:afterAutospacing="1" w:line="240" w:lineRule="auto"/>
        <w:jc w:val="both"/>
        <w:rPr>
          <w:rFonts w:ascii="Segoe UI" w:eastAsia="Times New Roman" w:hAnsi="Segoe UI" w:cs="Segoe UI"/>
          <w:color w:val="455A64"/>
          <w:sz w:val="24"/>
          <w:szCs w:val="24"/>
          <w:lang w:val="en-US" w:eastAsia="ru-RU"/>
        </w:rPr>
      </w:pPr>
    </w:p>
    <w:p w:rsidR="00B624D9" w:rsidRPr="00B624D9" w:rsidRDefault="00B624D9" w:rsidP="00B624D9">
      <w:pPr>
        <w:pStyle w:val="a8"/>
        <w:shd w:val="clear" w:color="auto" w:fill="FFFFFF"/>
        <w:spacing w:before="100" w:beforeAutospacing="1" w:after="100" w:afterAutospacing="1" w:line="240" w:lineRule="auto"/>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 xml:space="preserve">Program number (0 to 29) can be set to any value. </w:t>
      </w:r>
      <w:r w:rsidR="00AD21A6">
        <w:rPr>
          <w:rFonts w:ascii="Segoe UI" w:eastAsia="Times New Roman" w:hAnsi="Segoe UI" w:cs="Segoe UI"/>
          <w:color w:val="455A64"/>
          <w:sz w:val="24"/>
          <w:szCs w:val="24"/>
          <w:lang w:val="en-US" w:eastAsia="ru-RU"/>
        </w:rPr>
        <w:t xml:space="preserve">The </w:t>
      </w:r>
      <w:r w:rsidR="00D82361">
        <w:rPr>
          <w:rFonts w:ascii="Segoe UI" w:eastAsia="Times New Roman" w:hAnsi="Segoe UI" w:cs="Segoe UI"/>
          <w:color w:val="455A64"/>
          <w:sz w:val="24"/>
          <w:szCs w:val="24"/>
          <w:lang w:val="en-US" w:eastAsia="ru-RU"/>
        </w:rPr>
        <w:t>selected</w:t>
      </w:r>
      <w:r w:rsidR="00AD21A6">
        <w:rPr>
          <w:rFonts w:ascii="Segoe UI" w:eastAsia="Times New Roman" w:hAnsi="Segoe UI" w:cs="Segoe UI"/>
          <w:color w:val="455A64"/>
          <w:sz w:val="24"/>
          <w:szCs w:val="24"/>
          <w:lang w:val="en-US" w:eastAsia="ru-RU"/>
        </w:rPr>
        <w:t xml:space="preserve"> subprogram of the </w:t>
      </w:r>
      <w:r w:rsidR="00D82361">
        <w:rPr>
          <w:rFonts w:ascii="Segoe UI" w:eastAsia="Times New Roman" w:hAnsi="Segoe UI" w:cs="Segoe UI"/>
          <w:color w:val="455A64"/>
          <w:sz w:val="24"/>
          <w:szCs w:val="24"/>
          <w:lang w:val="en-US" w:eastAsia="ru-RU"/>
        </w:rPr>
        <w:t>selecte</w:t>
      </w:r>
      <w:r w:rsidR="00096414">
        <w:rPr>
          <w:rFonts w:ascii="Segoe UI" w:eastAsia="Times New Roman" w:hAnsi="Segoe UI" w:cs="Segoe UI"/>
          <w:color w:val="455A64"/>
          <w:sz w:val="24"/>
          <w:szCs w:val="24"/>
          <w:lang w:val="en-US" w:eastAsia="ru-RU"/>
        </w:rPr>
        <w:t>d</w:t>
      </w:r>
      <w:r w:rsidR="00AD21A6">
        <w:rPr>
          <w:rFonts w:ascii="Segoe UI" w:eastAsia="Times New Roman" w:hAnsi="Segoe UI" w:cs="Segoe UI"/>
          <w:color w:val="455A64"/>
          <w:sz w:val="24"/>
          <w:szCs w:val="24"/>
          <w:lang w:val="en-US" w:eastAsia="ru-RU"/>
        </w:rPr>
        <w:t xml:space="preserve"> program starts playing</w:t>
      </w:r>
    </w:p>
    <w:p w:rsidR="001C2104" w:rsidRPr="001B2126" w:rsidRDefault="001C2104" w:rsidP="001C2104">
      <w:pPr>
        <w:shd w:val="clear" w:color="auto" w:fill="FFFFFF"/>
        <w:spacing w:before="100" w:beforeAutospacing="1" w:after="100" w:afterAutospacing="1" w:line="240" w:lineRule="auto"/>
        <w:ind w:left="360"/>
        <w:jc w:val="both"/>
        <w:rPr>
          <w:rFonts w:ascii="Segoe UI" w:eastAsia="Times New Roman" w:hAnsi="Segoe UI" w:cs="Segoe UI"/>
          <w:color w:val="455A64"/>
          <w:sz w:val="24"/>
          <w:szCs w:val="24"/>
          <w:lang w:val="en-US" w:eastAsia="ru-RU"/>
        </w:rPr>
      </w:pPr>
      <w:r w:rsidRPr="001B2126">
        <w:rPr>
          <w:rFonts w:ascii="Segoe UI" w:eastAsia="Times New Roman" w:hAnsi="Segoe UI" w:cs="Segoe UI"/>
          <w:color w:val="455A64"/>
          <w:sz w:val="24"/>
          <w:szCs w:val="24"/>
          <w:lang w:val="en-US" w:eastAsia="ru-RU"/>
        </w:rPr>
        <w:t xml:space="preserve">2. </w:t>
      </w:r>
    </w:p>
    <w:p w:rsidR="001C2104" w:rsidRPr="00D82361" w:rsidRDefault="001C2104" w:rsidP="001C2104">
      <w:pPr>
        <w:shd w:val="clear" w:color="auto" w:fill="FFFFFF"/>
        <w:spacing w:before="100" w:beforeAutospacing="1" w:after="100" w:afterAutospacing="1" w:line="240" w:lineRule="auto"/>
        <w:ind w:left="360"/>
        <w:jc w:val="both"/>
        <w:rPr>
          <w:rFonts w:ascii="Segoe UI" w:eastAsia="Times New Roman" w:hAnsi="Segoe UI" w:cs="Segoe UI"/>
          <w:color w:val="455A64"/>
          <w:sz w:val="24"/>
          <w:szCs w:val="24"/>
          <w:lang w:val="en-US" w:eastAsia="ru-RU"/>
        </w:rPr>
      </w:pPr>
      <w:r w:rsidRPr="00B624D9">
        <w:rPr>
          <w:rFonts w:ascii="Segoe UI" w:eastAsia="Times New Roman" w:hAnsi="Segoe UI" w:cs="Segoe UI"/>
          <w:color w:val="455A64"/>
          <w:sz w:val="24"/>
          <w:szCs w:val="24"/>
          <w:lang w:val="en-US" w:eastAsia="ru-RU"/>
        </w:rPr>
        <w:t xml:space="preserve">2.1. </w:t>
      </w:r>
      <w:r w:rsidR="00B624D9">
        <w:rPr>
          <w:rFonts w:ascii="Segoe UI" w:eastAsia="Times New Roman" w:hAnsi="Segoe UI" w:cs="Segoe UI"/>
          <w:color w:val="455A64"/>
          <w:sz w:val="24"/>
          <w:szCs w:val="24"/>
          <w:lang w:val="en-US" w:eastAsia="ru-RU"/>
        </w:rPr>
        <w:t>Set</w:t>
      </w:r>
      <w:r w:rsidR="00B624D9" w:rsidRPr="00B624D9">
        <w:rPr>
          <w:rFonts w:ascii="Segoe UI" w:eastAsia="Times New Roman" w:hAnsi="Segoe UI" w:cs="Segoe UI"/>
          <w:color w:val="455A64"/>
          <w:sz w:val="24"/>
          <w:szCs w:val="24"/>
          <w:lang w:val="en-US" w:eastAsia="ru-RU"/>
        </w:rPr>
        <w:t xml:space="preserve"> </w:t>
      </w:r>
      <w:r w:rsidR="00B624D9">
        <w:rPr>
          <w:rFonts w:ascii="Segoe UI" w:eastAsia="Times New Roman" w:hAnsi="Segoe UI" w:cs="Segoe UI"/>
          <w:color w:val="455A64"/>
          <w:sz w:val="24"/>
          <w:szCs w:val="24"/>
          <w:lang w:val="en-US" w:eastAsia="ru-RU"/>
        </w:rPr>
        <w:t>static</w:t>
      </w:r>
      <w:r w:rsidR="00B624D9" w:rsidRPr="00B624D9">
        <w:rPr>
          <w:rFonts w:ascii="Segoe UI" w:eastAsia="Times New Roman" w:hAnsi="Segoe UI" w:cs="Segoe UI"/>
          <w:color w:val="455A64"/>
          <w:sz w:val="24"/>
          <w:szCs w:val="24"/>
          <w:lang w:val="en-US" w:eastAsia="ru-RU"/>
        </w:rPr>
        <w:t xml:space="preserve"> </w:t>
      </w:r>
      <w:r w:rsidR="00B624D9">
        <w:rPr>
          <w:rFonts w:ascii="Segoe UI" w:eastAsia="Times New Roman" w:hAnsi="Segoe UI" w:cs="Segoe UI"/>
          <w:color w:val="455A64"/>
          <w:sz w:val="24"/>
          <w:szCs w:val="24"/>
          <w:lang w:val="en-US" w:eastAsia="ru-RU"/>
        </w:rPr>
        <w:t>color</w:t>
      </w:r>
      <w:r w:rsidR="00B624D9" w:rsidRPr="00B624D9">
        <w:rPr>
          <w:rFonts w:ascii="Segoe UI" w:eastAsia="Times New Roman" w:hAnsi="Segoe UI" w:cs="Segoe UI"/>
          <w:color w:val="455A64"/>
          <w:sz w:val="24"/>
          <w:szCs w:val="24"/>
          <w:lang w:val="en-US" w:eastAsia="ru-RU"/>
        </w:rPr>
        <w:t xml:space="preserve"> </w:t>
      </w:r>
      <w:r w:rsidR="00B624D9">
        <w:rPr>
          <w:rFonts w:ascii="Segoe UI" w:eastAsia="Times New Roman" w:hAnsi="Segoe UI" w:cs="Segoe UI"/>
          <w:color w:val="455A64"/>
          <w:sz w:val="24"/>
          <w:szCs w:val="24"/>
          <w:lang w:val="en-US" w:eastAsia="ru-RU"/>
        </w:rPr>
        <w:t>by</w:t>
      </w:r>
      <w:r w:rsidR="00B624D9" w:rsidRPr="00B624D9">
        <w:rPr>
          <w:rFonts w:ascii="Segoe UI" w:eastAsia="Times New Roman" w:hAnsi="Segoe UI" w:cs="Segoe UI"/>
          <w:color w:val="455A64"/>
          <w:sz w:val="24"/>
          <w:szCs w:val="24"/>
          <w:lang w:val="en-US" w:eastAsia="ru-RU"/>
        </w:rPr>
        <w:t xml:space="preserve"> </w:t>
      </w:r>
      <w:r w:rsidR="00B624D9">
        <w:rPr>
          <w:rFonts w:ascii="Segoe UI" w:eastAsia="Times New Roman" w:hAnsi="Segoe UI" w:cs="Segoe UI"/>
          <w:color w:val="455A64"/>
          <w:sz w:val="24"/>
          <w:szCs w:val="24"/>
          <w:lang w:val="en-US" w:eastAsia="ru-RU"/>
        </w:rPr>
        <w:t>the</w:t>
      </w:r>
      <w:r w:rsidR="00B624D9" w:rsidRPr="00B624D9">
        <w:rPr>
          <w:rFonts w:ascii="Segoe UI" w:eastAsia="Times New Roman" w:hAnsi="Segoe UI" w:cs="Segoe UI"/>
          <w:color w:val="455A64"/>
          <w:sz w:val="24"/>
          <w:szCs w:val="24"/>
          <w:lang w:val="en-US" w:eastAsia="ru-RU"/>
        </w:rPr>
        <w:t xml:space="preserve"> </w:t>
      </w:r>
      <w:r w:rsidR="00B624D9" w:rsidRPr="00B624D9">
        <w:rPr>
          <w:rFonts w:ascii="Segoe UI" w:eastAsia="Times New Roman" w:hAnsi="Segoe UI" w:cs="Segoe UI"/>
          <w:i/>
          <w:color w:val="455A64"/>
          <w:sz w:val="24"/>
          <w:szCs w:val="24"/>
          <w:lang w:val="en-US" w:eastAsia="ru-RU"/>
        </w:rPr>
        <w:t>color</w:t>
      </w:r>
      <w:r w:rsidR="00B624D9" w:rsidRPr="00B624D9">
        <w:rPr>
          <w:rFonts w:ascii="Segoe UI" w:eastAsia="Times New Roman" w:hAnsi="Segoe UI" w:cs="Segoe UI"/>
          <w:color w:val="455A64"/>
          <w:sz w:val="24"/>
          <w:szCs w:val="24"/>
          <w:lang w:val="en-US" w:eastAsia="ru-RU"/>
        </w:rPr>
        <w:t xml:space="preserve"> </w:t>
      </w:r>
      <w:r w:rsidR="00B624D9">
        <w:rPr>
          <w:rFonts w:ascii="Segoe UI" w:eastAsia="Times New Roman" w:hAnsi="Segoe UI" w:cs="Segoe UI"/>
          <w:color w:val="455A64"/>
          <w:sz w:val="24"/>
          <w:szCs w:val="24"/>
          <w:lang w:val="en-US" w:eastAsia="ru-RU"/>
        </w:rPr>
        <w:t>slider</w:t>
      </w:r>
      <w:r w:rsidR="00B624D9" w:rsidRPr="00B624D9">
        <w:rPr>
          <w:rFonts w:ascii="Segoe UI" w:eastAsia="Times New Roman" w:hAnsi="Segoe UI" w:cs="Segoe UI"/>
          <w:color w:val="455A64"/>
          <w:sz w:val="24"/>
          <w:szCs w:val="24"/>
          <w:lang w:val="en-US" w:eastAsia="ru-RU"/>
        </w:rPr>
        <w:t xml:space="preserve">. </w:t>
      </w:r>
      <w:r w:rsidR="00D82361">
        <w:rPr>
          <w:rFonts w:ascii="Segoe UI" w:eastAsia="Times New Roman" w:hAnsi="Segoe UI" w:cs="Segoe UI"/>
          <w:color w:val="455A64"/>
          <w:sz w:val="24"/>
          <w:szCs w:val="24"/>
          <w:lang w:val="en-US" w:eastAsia="ru-RU"/>
        </w:rPr>
        <w:t>Select</w:t>
      </w:r>
      <w:r w:rsidR="00B624D9">
        <w:rPr>
          <w:rFonts w:ascii="Segoe UI" w:eastAsia="Times New Roman" w:hAnsi="Segoe UI" w:cs="Segoe UI"/>
          <w:color w:val="455A64"/>
          <w:sz w:val="24"/>
          <w:szCs w:val="24"/>
          <w:lang w:val="en-US" w:eastAsia="ru-RU"/>
        </w:rPr>
        <w:t xml:space="preserve"> the color you want to use first in </w:t>
      </w:r>
      <w:r w:rsidR="00D82361">
        <w:rPr>
          <w:rFonts w:ascii="Segoe UI" w:eastAsia="Times New Roman" w:hAnsi="Segoe UI" w:cs="Segoe UI"/>
          <w:color w:val="455A64"/>
          <w:sz w:val="24"/>
          <w:szCs w:val="24"/>
          <w:lang w:val="en-US" w:eastAsia="ru-RU"/>
        </w:rPr>
        <w:t>selected</w:t>
      </w:r>
      <w:r w:rsidR="00B624D9">
        <w:rPr>
          <w:rFonts w:ascii="Segoe UI" w:eastAsia="Times New Roman" w:hAnsi="Segoe UI" w:cs="Segoe UI"/>
          <w:color w:val="455A64"/>
          <w:sz w:val="24"/>
          <w:szCs w:val="24"/>
          <w:lang w:val="en-US" w:eastAsia="ru-RU"/>
        </w:rPr>
        <w:t xml:space="preserve"> subprogram. </w:t>
      </w:r>
    </w:p>
    <w:p w:rsidR="001C2104" w:rsidRPr="001B2126" w:rsidRDefault="001C2104" w:rsidP="001C2104">
      <w:pPr>
        <w:shd w:val="clear" w:color="auto" w:fill="FFFFFF"/>
        <w:spacing w:before="100" w:beforeAutospacing="1" w:after="100" w:afterAutospacing="1" w:line="240" w:lineRule="auto"/>
        <w:ind w:left="360"/>
        <w:jc w:val="both"/>
        <w:rPr>
          <w:rFonts w:ascii="Segoe UI" w:eastAsia="Times New Roman" w:hAnsi="Segoe UI" w:cs="Segoe UI"/>
          <w:color w:val="455A64"/>
          <w:sz w:val="24"/>
          <w:szCs w:val="24"/>
          <w:lang w:val="en-US" w:eastAsia="ru-RU"/>
        </w:rPr>
      </w:pPr>
      <w:r w:rsidRPr="00D82361">
        <w:rPr>
          <w:rFonts w:ascii="Segoe UI" w:eastAsia="Times New Roman" w:hAnsi="Segoe UI" w:cs="Segoe UI"/>
          <w:color w:val="455A64"/>
          <w:sz w:val="24"/>
          <w:szCs w:val="24"/>
          <w:lang w:val="en-US" w:eastAsia="ru-RU"/>
        </w:rPr>
        <w:t xml:space="preserve">     </w:t>
      </w:r>
      <w:r w:rsidR="00B624D9">
        <w:rPr>
          <w:rFonts w:ascii="Segoe UI" w:eastAsia="Times New Roman" w:hAnsi="Segoe UI" w:cs="Segoe UI"/>
          <w:color w:val="455A64"/>
          <w:sz w:val="24"/>
          <w:szCs w:val="24"/>
          <w:lang w:val="en-US" w:eastAsia="ru-RU"/>
        </w:rPr>
        <w:t>All</w:t>
      </w:r>
      <w:r w:rsidR="00B624D9" w:rsidRPr="001B2126">
        <w:rPr>
          <w:rFonts w:ascii="Segoe UI" w:eastAsia="Times New Roman" w:hAnsi="Segoe UI" w:cs="Segoe UI"/>
          <w:color w:val="455A64"/>
          <w:sz w:val="24"/>
          <w:szCs w:val="24"/>
          <w:lang w:val="en-US" w:eastAsia="ru-RU"/>
        </w:rPr>
        <w:t xml:space="preserve"> </w:t>
      </w:r>
      <w:r w:rsidR="00B624D9">
        <w:rPr>
          <w:rFonts w:ascii="Segoe UI" w:eastAsia="Times New Roman" w:hAnsi="Segoe UI" w:cs="Segoe UI"/>
          <w:color w:val="455A64"/>
          <w:sz w:val="24"/>
          <w:szCs w:val="24"/>
          <w:lang w:val="en-US" w:eastAsia="ru-RU"/>
        </w:rPr>
        <w:t>LEDs</w:t>
      </w:r>
      <w:r w:rsidR="00B624D9" w:rsidRPr="001B2126">
        <w:rPr>
          <w:rFonts w:ascii="Segoe UI" w:eastAsia="Times New Roman" w:hAnsi="Segoe UI" w:cs="Segoe UI"/>
          <w:color w:val="455A64"/>
          <w:sz w:val="24"/>
          <w:szCs w:val="24"/>
          <w:lang w:val="en-US" w:eastAsia="ru-RU"/>
        </w:rPr>
        <w:t xml:space="preserve"> </w:t>
      </w:r>
      <w:r w:rsidR="00B624D9">
        <w:rPr>
          <w:rFonts w:ascii="Segoe UI" w:eastAsia="Times New Roman" w:hAnsi="Segoe UI" w:cs="Segoe UI"/>
          <w:color w:val="455A64"/>
          <w:sz w:val="24"/>
          <w:szCs w:val="24"/>
          <w:lang w:val="en-US" w:eastAsia="ru-RU"/>
        </w:rPr>
        <w:t>light</w:t>
      </w:r>
      <w:r w:rsidR="00B624D9" w:rsidRPr="001B2126">
        <w:rPr>
          <w:rFonts w:ascii="Segoe UI" w:eastAsia="Times New Roman" w:hAnsi="Segoe UI" w:cs="Segoe UI"/>
          <w:color w:val="455A64"/>
          <w:sz w:val="24"/>
          <w:szCs w:val="24"/>
          <w:lang w:val="en-US" w:eastAsia="ru-RU"/>
        </w:rPr>
        <w:t xml:space="preserve"> </w:t>
      </w:r>
      <w:r w:rsidR="00B624D9">
        <w:rPr>
          <w:rFonts w:ascii="Segoe UI" w:eastAsia="Times New Roman" w:hAnsi="Segoe UI" w:cs="Segoe UI"/>
          <w:color w:val="455A64"/>
          <w:sz w:val="24"/>
          <w:szCs w:val="24"/>
          <w:lang w:val="en-US" w:eastAsia="ru-RU"/>
        </w:rPr>
        <w:t>up</w:t>
      </w:r>
      <w:r w:rsidR="00B624D9" w:rsidRPr="001B2126">
        <w:rPr>
          <w:rFonts w:ascii="Segoe UI" w:eastAsia="Times New Roman" w:hAnsi="Segoe UI" w:cs="Segoe UI"/>
          <w:color w:val="455A64"/>
          <w:sz w:val="24"/>
          <w:szCs w:val="24"/>
          <w:lang w:val="en-US" w:eastAsia="ru-RU"/>
        </w:rPr>
        <w:t xml:space="preserve"> </w:t>
      </w:r>
      <w:r w:rsidR="00B624D9">
        <w:rPr>
          <w:rFonts w:ascii="Segoe UI" w:eastAsia="Times New Roman" w:hAnsi="Segoe UI" w:cs="Segoe UI"/>
          <w:color w:val="455A64"/>
          <w:sz w:val="24"/>
          <w:szCs w:val="24"/>
          <w:lang w:val="en-US" w:eastAsia="ru-RU"/>
        </w:rPr>
        <w:t>with</w:t>
      </w:r>
      <w:r w:rsidR="00B624D9" w:rsidRPr="001B2126">
        <w:rPr>
          <w:rFonts w:ascii="Segoe UI" w:eastAsia="Times New Roman" w:hAnsi="Segoe UI" w:cs="Segoe UI"/>
          <w:color w:val="455A64"/>
          <w:sz w:val="24"/>
          <w:szCs w:val="24"/>
          <w:lang w:val="en-US" w:eastAsia="ru-RU"/>
        </w:rPr>
        <w:t xml:space="preserve"> </w:t>
      </w:r>
      <w:r w:rsidR="00B624D9">
        <w:rPr>
          <w:rFonts w:ascii="Segoe UI" w:eastAsia="Times New Roman" w:hAnsi="Segoe UI" w:cs="Segoe UI"/>
          <w:color w:val="455A64"/>
          <w:sz w:val="24"/>
          <w:szCs w:val="24"/>
          <w:lang w:val="en-US" w:eastAsia="ru-RU"/>
        </w:rPr>
        <w:t>selected light.</w:t>
      </w:r>
    </w:p>
    <w:p w:rsidR="001C2104" w:rsidRPr="00D82361" w:rsidRDefault="001C2104" w:rsidP="001C2104">
      <w:pPr>
        <w:shd w:val="clear" w:color="auto" w:fill="FFFFFF"/>
        <w:spacing w:before="100" w:beforeAutospacing="1" w:after="100" w:afterAutospacing="1" w:line="240" w:lineRule="auto"/>
        <w:ind w:left="360"/>
        <w:jc w:val="both"/>
        <w:rPr>
          <w:rFonts w:ascii="Segoe UI" w:eastAsia="Times New Roman" w:hAnsi="Segoe UI" w:cs="Segoe UI"/>
          <w:color w:val="455A64"/>
          <w:sz w:val="24"/>
          <w:szCs w:val="24"/>
          <w:lang w:val="en-US" w:eastAsia="ru-RU"/>
        </w:rPr>
      </w:pPr>
      <w:r w:rsidRPr="00D82361">
        <w:rPr>
          <w:rFonts w:ascii="Segoe UI" w:eastAsia="Times New Roman" w:hAnsi="Segoe UI" w:cs="Segoe UI"/>
          <w:color w:val="455A64"/>
          <w:sz w:val="24"/>
          <w:szCs w:val="24"/>
          <w:lang w:val="en-US" w:eastAsia="ru-RU"/>
        </w:rPr>
        <w:t xml:space="preserve">2.2. </w:t>
      </w:r>
      <w:r w:rsidR="00B624D9">
        <w:rPr>
          <w:rFonts w:ascii="Segoe UI" w:eastAsia="Times New Roman" w:hAnsi="Segoe UI" w:cs="Segoe UI"/>
          <w:color w:val="455A64"/>
          <w:sz w:val="24"/>
          <w:szCs w:val="24"/>
          <w:lang w:val="en-US" w:eastAsia="ru-RU"/>
        </w:rPr>
        <w:t>Hit</w:t>
      </w:r>
      <w:r w:rsidR="00B624D9" w:rsidRPr="00D82361">
        <w:rPr>
          <w:rFonts w:ascii="Segoe UI" w:eastAsia="Times New Roman" w:hAnsi="Segoe UI" w:cs="Segoe UI"/>
          <w:color w:val="455A64"/>
          <w:sz w:val="24"/>
          <w:szCs w:val="24"/>
          <w:lang w:val="en-US" w:eastAsia="ru-RU"/>
        </w:rPr>
        <w:t xml:space="preserve"> </w:t>
      </w:r>
      <w:r w:rsidR="00B624D9">
        <w:rPr>
          <w:rFonts w:ascii="Segoe UI" w:eastAsia="Times New Roman" w:hAnsi="Segoe UI" w:cs="Segoe UI"/>
          <w:color w:val="455A64"/>
          <w:sz w:val="24"/>
          <w:szCs w:val="24"/>
          <w:lang w:val="en-US" w:eastAsia="ru-RU"/>
        </w:rPr>
        <w:t>the</w:t>
      </w:r>
      <w:r w:rsidR="00B624D9" w:rsidRPr="00D82361">
        <w:rPr>
          <w:rFonts w:ascii="Segoe UI" w:eastAsia="Times New Roman" w:hAnsi="Segoe UI" w:cs="Segoe UI"/>
          <w:color w:val="455A64"/>
          <w:sz w:val="24"/>
          <w:szCs w:val="24"/>
          <w:lang w:val="en-US" w:eastAsia="ru-RU"/>
        </w:rPr>
        <w:t xml:space="preserve"> </w:t>
      </w:r>
      <w:r w:rsidR="00B624D9" w:rsidRPr="00B624D9">
        <w:rPr>
          <w:rFonts w:ascii="Segoe UI" w:eastAsia="Times New Roman" w:hAnsi="Segoe UI" w:cs="Segoe UI"/>
          <w:b/>
          <w:color w:val="455A64"/>
          <w:sz w:val="24"/>
          <w:szCs w:val="24"/>
          <w:lang w:val="en-US" w:eastAsia="ru-RU"/>
        </w:rPr>
        <w:t>ADD</w:t>
      </w:r>
      <w:r w:rsidR="00B624D9" w:rsidRPr="00D82361">
        <w:rPr>
          <w:rFonts w:ascii="Segoe UI" w:eastAsia="Times New Roman" w:hAnsi="Segoe UI" w:cs="Segoe UI"/>
          <w:b/>
          <w:color w:val="455A64"/>
          <w:sz w:val="24"/>
          <w:szCs w:val="24"/>
          <w:lang w:val="en-US" w:eastAsia="ru-RU"/>
        </w:rPr>
        <w:t xml:space="preserve"> </w:t>
      </w:r>
      <w:r w:rsidR="00B624D9">
        <w:rPr>
          <w:rFonts w:ascii="Segoe UI" w:eastAsia="Times New Roman" w:hAnsi="Segoe UI" w:cs="Segoe UI"/>
          <w:color w:val="455A64"/>
          <w:sz w:val="24"/>
          <w:szCs w:val="24"/>
          <w:lang w:val="en-US" w:eastAsia="ru-RU"/>
        </w:rPr>
        <w:t>button</w:t>
      </w:r>
      <w:r w:rsidR="00A1278C" w:rsidRPr="00D82361">
        <w:rPr>
          <w:rFonts w:ascii="Segoe UI" w:eastAsia="Times New Roman" w:hAnsi="Segoe UI" w:cs="Segoe UI"/>
          <w:color w:val="455A64"/>
          <w:sz w:val="24"/>
          <w:szCs w:val="24"/>
          <w:lang w:val="en-US" w:eastAsia="ru-RU"/>
        </w:rPr>
        <w:t>.</w:t>
      </w:r>
      <w:r w:rsidR="00B624D9" w:rsidRPr="00D82361">
        <w:rPr>
          <w:rFonts w:ascii="Segoe UI" w:eastAsia="Times New Roman" w:hAnsi="Segoe UI" w:cs="Segoe UI"/>
          <w:color w:val="455A64"/>
          <w:sz w:val="24"/>
          <w:szCs w:val="24"/>
          <w:lang w:val="en-US" w:eastAsia="ru-RU"/>
        </w:rPr>
        <w:t xml:space="preserve"> </w:t>
      </w:r>
      <w:r w:rsidR="00A1278C">
        <w:rPr>
          <w:rFonts w:ascii="Segoe UI" w:eastAsia="Times New Roman" w:hAnsi="Segoe UI" w:cs="Segoe UI"/>
          <w:color w:val="455A64"/>
          <w:sz w:val="24"/>
          <w:szCs w:val="24"/>
          <w:lang w:val="en-US" w:eastAsia="ru-RU"/>
        </w:rPr>
        <w:t>Color</w:t>
      </w:r>
      <w:r w:rsidR="00A1278C" w:rsidRPr="00D82361">
        <w:rPr>
          <w:rFonts w:ascii="Segoe UI" w:eastAsia="Times New Roman" w:hAnsi="Segoe UI" w:cs="Segoe UI"/>
          <w:color w:val="455A64"/>
          <w:sz w:val="24"/>
          <w:szCs w:val="24"/>
          <w:lang w:val="en-US" w:eastAsia="ru-RU"/>
        </w:rPr>
        <w:t xml:space="preserve"> </w:t>
      </w:r>
      <w:r w:rsidR="00A1278C">
        <w:rPr>
          <w:rFonts w:ascii="Segoe UI" w:eastAsia="Times New Roman" w:hAnsi="Segoe UI" w:cs="Segoe UI"/>
          <w:color w:val="455A64"/>
          <w:sz w:val="24"/>
          <w:szCs w:val="24"/>
          <w:lang w:val="en-US" w:eastAsia="ru-RU"/>
        </w:rPr>
        <w:t>will</w:t>
      </w:r>
      <w:r w:rsidR="00A1278C" w:rsidRPr="00D82361">
        <w:rPr>
          <w:rFonts w:ascii="Segoe UI" w:eastAsia="Times New Roman" w:hAnsi="Segoe UI" w:cs="Segoe UI"/>
          <w:color w:val="455A64"/>
          <w:sz w:val="24"/>
          <w:szCs w:val="24"/>
          <w:lang w:val="en-US" w:eastAsia="ru-RU"/>
        </w:rPr>
        <w:t xml:space="preserve"> </w:t>
      </w:r>
      <w:r w:rsidR="00A1278C">
        <w:rPr>
          <w:rFonts w:ascii="Segoe UI" w:eastAsia="Times New Roman" w:hAnsi="Segoe UI" w:cs="Segoe UI"/>
          <w:color w:val="455A64"/>
          <w:sz w:val="24"/>
          <w:szCs w:val="24"/>
          <w:lang w:val="en-US" w:eastAsia="ru-RU"/>
        </w:rPr>
        <w:t>be</w:t>
      </w:r>
      <w:r w:rsidR="00A1278C" w:rsidRPr="00D82361">
        <w:rPr>
          <w:rFonts w:ascii="Segoe UI" w:eastAsia="Times New Roman" w:hAnsi="Segoe UI" w:cs="Segoe UI"/>
          <w:color w:val="455A64"/>
          <w:sz w:val="24"/>
          <w:szCs w:val="24"/>
          <w:lang w:val="en-US" w:eastAsia="ru-RU"/>
        </w:rPr>
        <w:t xml:space="preserve"> </w:t>
      </w:r>
      <w:r w:rsidR="00A1278C">
        <w:rPr>
          <w:rFonts w:ascii="Segoe UI" w:eastAsia="Times New Roman" w:hAnsi="Segoe UI" w:cs="Segoe UI"/>
          <w:color w:val="455A64"/>
          <w:sz w:val="24"/>
          <w:szCs w:val="24"/>
          <w:lang w:val="en-US" w:eastAsia="ru-RU"/>
        </w:rPr>
        <w:t>added</w:t>
      </w:r>
      <w:r w:rsidR="00A1278C" w:rsidRPr="00D82361">
        <w:rPr>
          <w:rFonts w:ascii="Segoe UI" w:eastAsia="Times New Roman" w:hAnsi="Segoe UI" w:cs="Segoe UI"/>
          <w:color w:val="455A64"/>
          <w:sz w:val="24"/>
          <w:szCs w:val="24"/>
          <w:lang w:val="en-US" w:eastAsia="ru-RU"/>
        </w:rPr>
        <w:t xml:space="preserve"> </w:t>
      </w:r>
      <w:r w:rsidR="00A1278C">
        <w:rPr>
          <w:rFonts w:ascii="Segoe UI" w:eastAsia="Times New Roman" w:hAnsi="Segoe UI" w:cs="Segoe UI"/>
          <w:color w:val="455A64"/>
          <w:sz w:val="24"/>
          <w:szCs w:val="24"/>
          <w:lang w:val="en-US" w:eastAsia="ru-RU"/>
        </w:rPr>
        <w:t>to</w:t>
      </w:r>
      <w:r w:rsidR="00A1278C" w:rsidRPr="00D82361">
        <w:rPr>
          <w:rFonts w:ascii="Segoe UI" w:eastAsia="Times New Roman" w:hAnsi="Segoe UI" w:cs="Segoe UI"/>
          <w:color w:val="455A64"/>
          <w:sz w:val="24"/>
          <w:szCs w:val="24"/>
          <w:lang w:val="en-US" w:eastAsia="ru-RU"/>
        </w:rPr>
        <w:t xml:space="preserve"> </w:t>
      </w:r>
      <w:r w:rsidR="00A1278C">
        <w:rPr>
          <w:rFonts w:ascii="Segoe UI" w:eastAsia="Times New Roman" w:hAnsi="Segoe UI" w:cs="Segoe UI"/>
          <w:color w:val="455A64"/>
          <w:sz w:val="24"/>
          <w:szCs w:val="24"/>
          <w:lang w:val="en-US" w:eastAsia="ru-RU"/>
        </w:rPr>
        <w:t>the</w:t>
      </w:r>
      <w:r w:rsidR="00A1278C" w:rsidRPr="00D82361">
        <w:rPr>
          <w:rFonts w:ascii="Segoe UI" w:eastAsia="Times New Roman" w:hAnsi="Segoe UI" w:cs="Segoe UI"/>
          <w:color w:val="455A64"/>
          <w:sz w:val="24"/>
          <w:szCs w:val="24"/>
          <w:lang w:val="en-US" w:eastAsia="ru-RU"/>
        </w:rPr>
        <w:t xml:space="preserve"> </w:t>
      </w:r>
      <w:r w:rsidR="00D82361">
        <w:rPr>
          <w:rFonts w:ascii="Segoe UI" w:eastAsia="Times New Roman" w:hAnsi="Segoe UI" w:cs="Segoe UI"/>
          <w:color w:val="455A64"/>
          <w:sz w:val="24"/>
          <w:szCs w:val="24"/>
          <w:lang w:val="en-US" w:eastAsia="ru-RU"/>
        </w:rPr>
        <w:t xml:space="preserve">selected </w:t>
      </w:r>
      <w:r w:rsidR="00A1278C">
        <w:rPr>
          <w:rFonts w:ascii="Segoe UI" w:eastAsia="Times New Roman" w:hAnsi="Segoe UI" w:cs="Segoe UI"/>
          <w:color w:val="455A64"/>
          <w:sz w:val="24"/>
          <w:szCs w:val="24"/>
          <w:lang w:val="en-US" w:eastAsia="ru-RU"/>
        </w:rPr>
        <w:t>subprogram</w:t>
      </w:r>
      <w:r w:rsidR="00A1278C" w:rsidRPr="00D82361">
        <w:rPr>
          <w:rFonts w:ascii="Segoe UI" w:eastAsia="Times New Roman" w:hAnsi="Segoe UI" w:cs="Segoe UI"/>
          <w:color w:val="455A64"/>
          <w:sz w:val="24"/>
          <w:szCs w:val="24"/>
          <w:lang w:val="en-US" w:eastAsia="ru-RU"/>
        </w:rPr>
        <w:t>.</w:t>
      </w:r>
    </w:p>
    <w:p w:rsidR="001C2104" w:rsidRPr="001B2126" w:rsidRDefault="00AD21A6" w:rsidP="001C2104">
      <w:pPr>
        <w:shd w:val="clear" w:color="auto" w:fill="FFFFFF"/>
        <w:spacing w:before="100" w:beforeAutospacing="1" w:after="100" w:afterAutospacing="1" w:line="240" w:lineRule="auto"/>
        <w:ind w:left="360"/>
        <w:jc w:val="both"/>
        <w:rPr>
          <w:rFonts w:ascii="Segoe UI" w:eastAsia="Times New Roman" w:hAnsi="Segoe UI" w:cs="Segoe UI"/>
          <w:color w:val="455A64"/>
          <w:sz w:val="24"/>
          <w:szCs w:val="24"/>
          <w:lang w:val="en-US" w:eastAsia="ru-RU"/>
        </w:rPr>
      </w:pPr>
      <w:r w:rsidRPr="00AD21A6">
        <w:rPr>
          <w:rFonts w:ascii="Segoe UI" w:eastAsia="Times New Roman" w:hAnsi="Segoe UI" w:cs="Segoe UI"/>
          <w:color w:val="455A64"/>
          <w:sz w:val="24"/>
          <w:szCs w:val="24"/>
          <w:lang w:val="en-US" w:eastAsia="ru-RU"/>
        </w:rPr>
        <w:t>2.3.</w:t>
      </w:r>
      <w:r>
        <w:rPr>
          <w:rFonts w:ascii="Segoe UI" w:eastAsia="Times New Roman" w:hAnsi="Segoe UI" w:cs="Segoe UI"/>
          <w:color w:val="455A64"/>
          <w:sz w:val="24"/>
          <w:szCs w:val="24"/>
          <w:lang w:val="en-US" w:eastAsia="ru-RU"/>
        </w:rPr>
        <w:t xml:space="preserve"> Again, set static color you want to use second by the color slider. </w:t>
      </w:r>
    </w:p>
    <w:p w:rsidR="001C2104" w:rsidRPr="00AD21A6" w:rsidRDefault="001C2104" w:rsidP="00AD21A6">
      <w:pPr>
        <w:shd w:val="clear" w:color="auto" w:fill="FFFFFF"/>
        <w:spacing w:before="100" w:beforeAutospacing="1" w:after="100" w:afterAutospacing="1" w:line="240" w:lineRule="auto"/>
        <w:ind w:left="360"/>
        <w:jc w:val="both"/>
        <w:rPr>
          <w:rFonts w:ascii="Segoe UI" w:eastAsia="Times New Roman" w:hAnsi="Segoe UI" w:cs="Segoe UI"/>
          <w:color w:val="455A64"/>
          <w:sz w:val="24"/>
          <w:szCs w:val="24"/>
          <w:lang w:val="en-US" w:eastAsia="ru-RU"/>
        </w:rPr>
      </w:pPr>
      <w:r w:rsidRPr="00AD21A6">
        <w:rPr>
          <w:rFonts w:ascii="Segoe UI" w:eastAsia="Times New Roman" w:hAnsi="Segoe UI" w:cs="Segoe UI"/>
          <w:color w:val="455A64"/>
          <w:sz w:val="24"/>
          <w:szCs w:val="24"/>
          <w:lang w:val="en-US" w:eastAsia="ru-RU"/>
        </w:rPr>
        <w:t xml:space="preserve">   </w:t>
      </w:r>
      <w:r w:rsidR="00AD21A6">
        <w:rPr>
          <w:rFonts w:ascii="Segoe UI" w:eastAsia="Times New Roman" w:hAnsi="Segoe UI" w:cs="Segoe UI"/>
          <w:color w:val="455A64"/>
          <w:sz w:val="24"/>
          <w:szCs w:val="24"/>
          <w:lang w:val="en-US" w:eastAsia="ru-RU"/>
        </w:rPr>
        <w:t xml:space="preserve">  All</w:t>
      </w:r>
      <w:r w:rsidR="00AD21A6" w:rsidRPr="00AD21A6">
        <w:rPr>
          <w:rFonts w:ascii="Segoe UI" w:eastAsia="Times New Roman" w:hAnsi="Segoe UI" w:cs="Segoe UI"/>
          <w:color w:val="455A64"/>
          <w:sz w:val="24"/>
          <w:szCs w:val="24"/>
          <w:lang w:val="en-US" w:eastAsia="ru-RU"/>
        </w:rPr>
        <w:t xml:space="preserve"> </w:t>
      </w:r>
      <w:r w:rsidR="00AD21A6">
        <w:rPr>
          <w:rFonts w:ascii="Segoe UI" w:eastAsia="Times New Roman" w:hAnsi="Segoe UI" w:cs="Segoe UI"/>
          <w:color w:val="455A64"/>
          <w:sz w:val="24"/>
          <w:szCs w:val="24"/>
          <w:lang w:val="en-US" w:eastAsia="ru-RU"/>
        </w:rPr>
        <w:t>LEDs</w:t>
      </w:r>
      <w:r w:rsidR="00AD21A6" w:rsidRPr="00AD21A6">
        <w:rPr>
          <w:rFonts w:ascii="Segoe UI" w:eastAsia="Times New Roman" w:hAnsi="Segoe UI" w:cs="Segoe UI"/>
          <w:color w:val="455A64"/>
          <w:sz w:val="24"/>
          <w:szCs w:val="24"/>
          <w:lang w:val="en-US" w:eastAsia="ru-RU"/>
        </w:rPr>
        <w:t xml:space="preserve"> </w:t>
      </w:r>
      <w:r w:rsidR="00AD21A6">
        <w:rPr>
          <w:rFonts w:ascii="Segoe UI" w:eastAsia="Times New Roman" w:hAnsi="Segoe UI" w:cs="Segoe UI"/>
          <w:color w:val="455A64"/>
          <w:sz w:val="24"/>
          <w:szCs w:val="24"/>
          <w:lang w:val="en-US" w:eastAsia="ru-RU"/>
        </w:rPr>
        <w:t>light</w:t>
      </w:r>
      <w:r w:rsidR="00AD21A6" w:rsidRPr="00AD21A6">
        <w:rPr>
          <w:rFonts w:ascii="Segoe UI" w:eastAsia="Times New Roman" w:hAnsi="Segoe UI" w:cs="Segoe UI"/>
          <w:color w:val="455A64"/>
          <w:sz w:val="24"/>
          <w:szCs w:val="24"/>
          <w:lang w:val="en-US" w:eastAsia="ru-RU"/>
        </w:rPr>
        <w:t xml:space="preserve"> </w:t>
      </w:r>
      <w:r w:rsidR="00AD21A6">
        <w:rPr>
          <w:rFonts w:ascii="Segoe UI" w:eastAsia="Times New Roman" w:hAnsi="Segoe UI" w:cs="Segoe UI"/>
          <w:color w:val="455A64"/>
          <w:sz w:val="24"/>
          <w:szCs w:val="24"/>
          <w:lang w:val="en-US" w:eastAsia="ru-RU"/>
        </w:rPr>
        <w:t>up</w:t>
      </w:r>
      <w:r w:rsidR="00AD21A6" w:rsidRPr="00AD21A6">
        <w:rPr>
          <w:rFonts w:ascii="Segoe UI" w:eastAsia="Times New Roman" w:hAnsi="Segoe UI" w:cs="Segoe UI"/>
          <w:color w:val="455A64"/>
          <w:sz w:val="24"/>
          <w:szCs w:val="24"/>
          <w:lang w:val="en-US" w:eastAsia="ru-RU"/>
        </w:rPr>
        <w:t xml:space="preserve"> </w:t>
      </w:r>
      <w:r w:rsidR="00AD21A6">
        <w:rPr>
          <w:rFonts w:ascii="Segoe UI" w:eastAsia="Times New Roman" w:hAnsi="Segoe UI" w:cs="Segoe UI"/>
          <w:color w:val="455A64"/>
          <w:sz w:val="24"/>
          <w:szCs w:val="24"/>
          <w:lang w:val="en-US" w:eastAsia="ru-RU"/>
        </w:rPr>
        <w:t>with</w:t>
      </w:r>
      <w:r w:rsidR="00AD21A6" w:rsidRPr="00AD21A6">
        <w:rPr>
          <w:rFonts w:ascii="Segoe UI" w:eastAsia="Times New Roman" w:hAnsi="Segoe UI" w:cs="Segoe UI"/>
          <w:color w:val="455A64"/>
          <w:sz w:val="24"/>
          <w:szCs w:val="24"/>
          <w:lang w:val="en-US" w:eastAsia="ru-RU"/>
        </w:rPr>
        <w:t xml:space="preserve"> </w:t>
      </w:r>
      <w:r w:rsidR="00AD21A6">
        <w:rPr>
          <w:rFonts w:ascii="Segoe UI" w:eastAsia="Times New Roman" w:hAnsi="Segoe UI" w:cs="Segoe UI"/>
          <w:color w:val="455A64"/>
          <w:sz w:val="24"/>
          <w:szCs w:val="24"/>
          <w:lang w:val="en-US" w:eastAsia="ru-RU"/>
        </w:rPr>
        <w:t>selected light.</w:t>
      </w:r>
    </w:p>
    <w:p w:rsidR="00AD21A6" w:rsidRDefault="001C2104" w:rsidP="001C2104">
      <w:pPr>
        <w:shd w:val="clear" w:color="auto" w:fill="FFFFFF"/>
        <w:spacing w:before="100" w:beforeAutospacing="1" w:after="100" w:afterAutospacing="1" w:line="240" w:lineRule="auto"/>
        <w:ind w:left="360"/>
        <w:jc w:val="both"/>
        <w:rPr>
          <w:rFonts w:ascii="Segoe UI" w:eastAsia="Times New Roman" w:hAnsi="Segoe UI" w:cs="Segoe UI"/>
          <w:color w:val="455A64"/>
          <w:sz w:val="24"/>
          <w:szCs w:val="24"/>
          <w:lang w:eastAsia="ru-RU"/>
        </w:rPr>
      </w:pPr>
      <w:r w:rsidRPr="00AD21A6">
        <w:rPr>
          <w:rFonts w:ascii="Segoe UI" w:eastAsia="Times New Roman" w:hAnsi="Segoe UI" w:cs="Segoe UI"/>
          <w:color w:val="455A64"/>
          <w:sz w:val="24"/>
          <w:szCs w:val="24"/>
          <w:lang w:val="en-US" w:eastAsia="ru-RU"/>
        </w:rPr>
        <w:t xml:space="preserve">2.4. </w:t>
      </w:r>
      <w:r w:rsidR="00AD21A6">
        <w:rPr>
          <w:rFonts w:ascii="Segoe UI" w:eastAsia="Times New Roman" w:hAnsi="Segoe UI" w:cs="Segoe UI"/>
          <w:color w:val="455A64"/>
          <w:sz w:val="24"/>
          <w:szCs w:val="24"/>
          <w:lang w:val="en-US" w:eastAsia="ru-RU"/>
        </w:rPr>
        <w:t xml:space="preserve">Hit the </w:t>
      </w:r>
      <w:r w:rsidR="00AD21A6" w:rsidRPr="00AD21A6">
        <w:rPr>
          <w:rFonts w:ascii="Segoe UI" w:eastAsia="Times New Roman" w:hAnsi="Segoe UI" w:cs="Segoe UI"/>
          <w:b/>
          <w:color w:val="455A64"/>
          <w:sz w:val="24"/>
          <w:szCs w:val="24"/>
          <w:lang w:val="en-US" w:eastAsia="ru-RU"/>
        </w:rPr>
        <w:t>ADD</w:t>
      </w:r>
      <w:r w:rsidR="00AD21A6">
        <w:rPr>
          <w:rFonts w:ascii="Segoe UI" w:eastAsia="Times New Roman" w:hAnsi="Segoe UI" w:cs="Segoe UI"/>
          <w:color w:val="455A64"/>
          <w:sz w:val="24"/>
          <w:szCs w:val="24"/>
          <w:lang w:val="en-US" w:eastAsia="ru-RU"/>
        </w:rPr>
        <w:t xml:space="preserve"> button</w:t>
      </w:r>
      <w:r w:rsidRPr="00AD21A6">
        <w:rPr>
          <w:rFonts w:ascii="Segoe UI" w:eastAsia="Times New Roman" w:hAnsi="Segoe UI" w:cs="Segoe UI"/>
          <w:color w:val="455A64"/>
          <w:sz w:val="24"/>
          <w:szCs w:val="24"/>
          <w:lang w:val="en-US" w:eastAsia="ru-RU"/>
        </w:rPr>
        <w:t xml:space="preserve">. </w:t>
      </w:r>
      <w:r w:rsidR="00AD21A6">
        <w:rPr>
          <w:rFonts w:ascii="Segoe UI" w:eastAsia="Times New Roman" w:hAnsi="Segoe UI" w:cs="Segoe UI"/>
          <w:color w:val="455A64"/>
          <w:sz w:val="24"/>
          <w:szCs w:val="24"/>
          <w:lang w:val="en-US" w:eastAsia="ru-RU"/>
        </w:rPr>
        <w:t>The second color</w:t>
      </w:r>
      <w:r w:rsidR="00AD21A6" w:rsidRPr="00AD21A6">
        <w:rPr>
          <w:rFonts w:ascii="Segoe UI" w:eastAsia="Times New Roman" w:hAnsi="Segoe UI" w:cs="Segoe UI"/>
          <w:color w:val="455A64"/>
          <w:sz w:val="24"/>
          <w:szCs w:val="24"/>
          <w:lang w:val="en-US" w:eastAsia="ru-RU"/>
        </w:rPr>
        <w:t xml:space="preserve"> </w:t>
      </w:r>
      <w:r w:rsidR="00AD21A6">
        <w:rPr>
          <w:rFonts w:ascii="Segoe UI" w:eastAsia="Times New Roman" w:hAnsi="Segoe UI" w:cs="Segoe UI"/>
          <w:color w:val="455A64"/>
          <w:sz w:val="24"/>
          <w:szCs w:val="24"/>
          <w:lang w:val="en-US" w:eastAsia="ru-RU"/>
        </w:rPr>
        <w:t>will</w:t>
      </w:r>
      <w:r w:rsidR="00AD21A6" w:rsidRPr="00AD21A6">
        <w:rPr>
          <w:rFonts w:ascii="Segoe UI" w:eastAsia="Times New Roman" w:hAnsi="Segoe UI" w:cs="Segoe UI"/>
          <w:color w:val="455A64"/>
          <w:sz w:val="24"/>
          <w:szCs w:val="24"/>
          <w:lang w:val="en-US" w:eastAsia="ru-RU"/>
        </w:rPr>
        <w:t xml:space="preserve"> </w:t>
      </w:r>
      <w:r w:rsidR="00AD21A6">
        <w:rPr>
          <w:rFonts w:ascii="Segoe UI" w:eastAsia="Times New Roman" w:hAnsi="Segoe UI" w:cs="Segoe UI"/>
          <w:color w:val="455A64"/>
          <w:sz w:val="24"/>
          <w:szCs w:val="24"/>
          <w:lang w:val="en-US" w:eastAsia="ru-RU"/>
        </w:rPr>
        <w:t>be</w:t>
      </w:r>
      <w:r w:rsidR="00AD21A6" w:rsidRPr="00AD21A6">
        <w:rPr>
          <w:rFonts w:ascii="Segoe UI" w:eastAsia="Times New Roman" w:hAnsi="Segoe UI" w:cs="Segoe UI"/>
          <w:color w:val="455A64"/>
          <w:sz w:val="24"/>
          <w:szCs w:val="24"/>
          <w:lang w:val="en-US" w:eastAsia="ru-RU"/>
        </w:rPr>
        <w:t xml:space="preserve"> </w:t>
      </w:r>
      <w:r w:rsidR="00AD21A6">
        <w:rPr>
          <w:rFonts w:ascii="Segoe UI" w:eastAsia="Times New Roman" w:hAnsi="Segoe UI" w:cs="Segoe UI"/>
          <w:color w:val="455A64"/>
          <w:sz w:val="24"/>
          <w:szCs w:val="24"/>
          <w:lang w:val="en-US" w:eastAsia="ru-RU"/>
        </w:rPr>
        <w:t>added</w:t>
      </w:r>
      <w:r w:rsidR="00AD21A6" w:rsidRPr="00AD21A6">
        <w:rPr>
          <w:rFonts w:ascii="Segoe UI" w:eastAsia="Times New Roman" w:hAnsi="Segoe UI" w:cs="Segoe UI"/>
          <w:color w:val="455A64"/>
          <w:sz w:val="24"/>
          <w:szCs w:val="24"/>
          <w:lang w:val="en-US" w:eastAsia="ru-RU"/>
        </w:rPr>
        <w:t xml:space="preserve"> </w:t>
      </w:r>
      <w:r w:rsidR="00AD21A6">
        <w:rPr>
          <w:rFonts w:ascii="Segoe UI" w:eastAsia="Times New Roman" w:hAnsi="Segoe UI" w:cs="Segoe UI"/>
          <w:color w:val="455A64"/>
          <w:sz w:val="24"/>
          <w:szCs w:val="24"/>
          <w:lang w:val="en-US" w:eastAsia="ru-RU"/>
        </w:rPr>
        <w:t>to</w:t>
      </w:r>
      <w:r w:rsidR="00AD21A6" w:rsidRPr="00AD21A6">
        <w:rPr>
          <w:rFonts w:ascii="Segoe UI" w:eastAsia="Times New Roman" w:hAnsi="Segoe UI" w:cs="Segoe UI"/>
          <w:color w:val="455A64"/>
          <w:sz w:val="24"/>
          <w:szCs w:val="24"/>
          <w:lang w:val="en-US" w:eastAsia="ru-RU"/>
        </w:rPr>
        <w:t xml:space="preserve"> </w:t>
      </w:r>
      <w:r w:rsidR="00AD21A6">
        <w:rPr>
          <w:rFonts w:ascii="Segoe UI" w:eastAsia="Times New Roman" w:hAnsi="Segoe UI" w:cs="Segoe UI"/>
          <w:color w:val="455A64"/>
          <w:sz w:val="24"/>
          <w:szCs w:val="24"/>
          <w:lang w:val="en-US" w:eastAsia="ru-RU"/>
        </w:rPr>
        <w:t>the</w:t>
      </w:r>
      <w:r w:rsidR="00AD21A6" w:rsidRPr="00AD21A6">
        <w:rPr>
          <w:rFonts w:ascii="Segoe UI" w:eastAsia="Times New Roman" w:hAnsi="Segoe UI" w:cs="Segoe UI"/>
          <w:color w:val="455A64"/>
          <w:sz w:val="24"/>
          <w:szCs w:val="24"/>
          <w:lang w:val="en-US" w:eastAsia="ru-RU"/>
        </w:rPr>
        <w:t xml:space="preserve"> </w:t>
      </w:r>
      <w:r w:rsidR="00D82361">
        <w:rPr>
          <w:rFonts w:ascii="Segoe UI" w:eastAsia="Times New Roman" w:hAnsi="Segoe UI" w:cs="Segoe UI"/>
          <w:color w:val="455A64"/>
          <w:sz w:val="24"/>
          <w:szCs w:val="24"/>
          <w:lang w:val="en-US" w:eastAsia="ru-RU"/>
        </w:rPr>
        <w:t>selected</w:t>
      </w:r>
      <w:r w:rsidR="00AD21A6" w:rsidRPr="00AD21A6">
        <w:rPr>
          <w:rFonts w:ascii="Segoe UI" w:eastAsia="Times New Roman" w:hAnsi="Segoe UI" w:cs="Segoe UI"/>
          <w:color w:val="455A64"/>
          <w:sz w:val="24"/>
          <w:szCs w:val="24"/>
          <w:lang w:val="en-US" w:eastAsia="ru-RU"/>
        </w:rPr>
        <w:t xml:space="preserve"> </w:t>
      </w:r>
      <w:r w:rsidR="00AD21A6">
        <w:rPr>
          <w:rFonts w:ascii="Segoe UI" w:eastAsia="Times New Roman" w:hAnsi="Segoe UI" w:cs="Segoe UI"/>
          <w:color w:val="455A64"/>
          <w:sz w:val="24"/>
          <w:szCs w:val="24"/>
          <w:lang w:val="en-US" w:eastAsia="ru-RU"/>
        </w:rPr>
        <w:t>subprogram...</w:t>
      </w:r>
      <w:r w:rsidRPr="00AD21A6">
        <w:rPr>
          <w:rFonts w:ascii="Segoe UI" w:eastAsia="Times New Roman" w:hAnsi="Segoe UI" w:cs="Segoe UI"/>
          <w:color w:val="455A64"/>
          <w:sz w:val="24"/>
          <w:szCs w:val="24"/>
          <w:lang w:val="en-US" w:eastAsia="ru-RU"/>
        </w:rPr>
        <w:t xml:space="preserve">  </w:t>
      </w:r>
    </w:p>
    <w:p w:rsidR="00CE234C" w:rsidRPr="00AD21A6" w:rsidRDefault="00CE234C" w:rsidP="00CE234C">
      <w:pPr>
        <w:shd w:val="clear" w:color="auto" w:fill="FFFFFF"/>
        <w:spacing w:before="100" w:beforeAutospacing="1" w:after="100" w:afterAutospacing="1" w:line="240" w:lineRule="auto"/>
        <w:ind w:left="360"/>
        <w:jc w:val="both"/>
        <w:rPr>
          <w:rFonts w:ascii="Segoe UI" w:eastAsia="Times New Roman" w:hAnsi="Segoe UI" w:cs="Segoe UI"/>
          <w:color w:val="455A64"/>
          <w:sz w:val="24"/>
          <w:szCs w:val="24"/>
          <w:lang w:val="en-US" w:eastAsia="ru-RU"/>
        </w:rPr>
      </w:pPr>
      <w:r w:rsidRPr="00FE6227">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w:t>
      </w:r>
      <w:r w:rsidRPr="00AD21A6">
        <w:rPr>
          <w:rFonts w:ascii="Segoe UI" w:eastAsia="Times New Roman" w:hAnsi="Segoe UI" w:cs="Segoe UI"/>
          <w:color w:val="455A64"/>
          <w:sz w:val="24"/>
          <w:szCs w:val="24"/>
          <w:lang w:val="en-US" w:eastAsia="ru-RU"/>
        </w:rPr>
        <w:t>..</w:t>
      </w:r>
      <w:r>
        <w:rPr>
          <w:rFonts w:ascii="Segoe UI" w:eastAsia="Times New Roman" w:hAnsi="Segoe UI" w:cs="Segoe UI"/>
          <w:color w:val="455A64"/>
          <w:sz w:val="24"/>
          <w:szCs w:val="24"/>
          <w:lang w:val="en-US" w:eastAsia="ru-RU"/>
        </w:rPr>
        <w:t>repeat</w:t>
      </w:r>
      <w:r w:rsidRPr="00AD21A6">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actions 2.1 – 2.2</w:t>
      </w:r>
      <w:r w:rsidRPr="00AD21A6">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to</w:t>
      </w:r>
      <w:r w:rsidRPr="00AD21A6">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set</w:t>
      </w:r>
      <w:r w:rsidRPr="00AD21A6">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colors from third to sixth. It is necessarily to set all six colors.</w:t>
      </w:r>
    </w:p>
    <w:p w:rsidR="00096414" w:rsidRPr="00FE6227" w:rsidRDefault="00FE6227" w:rsidP="001C2104">
      <w:pPr>
        <w:shd w:val="clear" w:color="auto" w:fill="FFFFFF"/>
        <w:spacing w:before="100" w:beforeAutospacing="1" w:after="100" w:afterAutospacing="1" w:line="240" w:lineRule="auto"/>
        <w:ind w:left="360"/>
        <w:jc w:val="both"/>
        <w:rPr>
          <w:rFonts w:ascii="Segoe UI" w:eastAsia="Times New Roman" w:hAnsi="Segoe UI" w:cs="Segoe UI"/>
          <w:b/>
          <w:color w:val="455A64"/>
          <w:sz w:val="24"/>
          <w:szCs w:val="24"/>
          <w:lang w:val="en-US" w:eastAsia="ru-RU"/>
        </w:rPr>
      </w:pPr>
      <w:r w:rsidRPr="00CE234C">
        <w:rPr>
          <w:rFonts w:ascii="Segoe UI" w:eastAsia="Times New Roman" w:hAnsi="Segoe UI" w:cs="Segoe UI"/>
          <w:b/>
          <w:color w:val="455A64"/>
          <w:sz w:val="24"/>
          <w:szCs w:val="24"/>
          <w:lang w:val="en-US" w:eastAsia="ru-RU"/>
        </w:rPr>
        <w:t>Note:</w:t>
      </w:r>
      <w:r w:rsidRPr="00FE6227">
        <w:rPr>
          <w:rFonts w:ascii="Segoe UI" w:eastAsia="Times New Roman" w:hAnsi="Segoe UI" w:cs="Segoe UI"/>
          <w:b/>
          <w:color w:val="455A64"/>
          <w:sz w:val="24"/>
          <w:szCs w:val="24"/>
          <w:u w:val="single"/>
          <w:lang w:val="en-US" w:eastAsia="ru-RU"/>
        </w:rPr>
        <w:t xml:space="preserve"> </w:t>
      </w:r>
      <w:r w:rsidRPr="00CE234C">
        <w:rPr>
          <w:rFonts w:ascii="Segoe UI" w:eastAsia="Times New Roman" w:hAnsi="Segoe UI" w:cs="Segoe UI"/>
          <w:color w:val="455A64"/>
          <w:sz w:val="24"/>
          <w:szCs w:val="24"/>
          <w:lang w:val="en-US" w:eastAsia="ru-RU"/>
        </w:rPr>
        <w:t>In the static color mode, pressing the ADD button changes to the current static color, the color of the last installed dynamic program (the program that was before the static color was set). The 6 color always changes, shifting the colors of the program to the beginning. For example, entering in a row 6 colors, old colors numbers new letters:</w:t>
      </w:r>
      <w:r w:rsidR="00CE234C" w:rsidRPr="00CE234C">
        <w:rPr>
          <w:rFonts w:ascii="Segoe UI" w:eastAsia="Times New Roman" w:hAnsi="Segoe UI" w:cs="Segoe UI"/>
          <w:color w:val="455A64"/>
          <w:sz w:val="24"/>
          <w:szCs w:val="24"/>
          <w:lang w:val="en-US" w:eastAsia="ru-RU"/>
        </w:rPr>
        <w:t xml:space="preserve"> </w:t>
      </w:r>
      <w:r w:rsidR="00096414" w:rsidRPr="00CE234C">
        <w:rPr>
          <w:rFonts w:ascii="Segoe UI" w:eastAsia="Times New Roman" w:hAnsi="Segoe UI" w:cs="Segoe UI"/>
          <w:b/>
          <w:color w:val="455A64"/>
          <w:sz w:val="24"/>
          <w:szCs w:val="24"/>
          <w:lang w:val="en-US" w:eastAsia="ru-RU"/>
        </w:rPr>
        <w:t>123456, ‘</w:t>
      </w:r>
      <w:r w:rsidR="00096414">
        <w:rPr>
          <w:rFonts w:ascii="Segoe UI" w:eastAsia="Times New Roman" w:hAnsi="Segoe UI" w:cs="Segoe UI"/>
          <w:b/>
          <w:color w:val="455A64"/>
          <w:sz w:val="24"/>
          <w:szCs w:val="24"/>
          <w:lang w:val="en-US" w:eastAsia="ru-RU"/>
        </w:rPr>
        <w:t>r</w:t>
      </w:r>
      <w:r w:rsidR="00096414" w:rsidRPr="00CE234C">
        <w:rPr>
          <w:rFonts w:ascii="Segoe UI" w:eastAsia="Times New Roman" w:hAnsi="Segoe UI" w:cs="Segoe UI"/>
          <w:b/>
          <w:color w:val="455A64"/>
          <w:sz w:val="24"/>
          <w:szCs w:val="24"/>
          <w:lang w:val="en-US" w:eastAsia="ru-RU"/>
        </w:rPr>
        <w:t>’-&gt; 23456</w:t>
      </w:r>
      <w:r w:rsidR="00096414">
        <w:rPr>
          <w:rFonts w:ascii="Segoe UI" w:eastAsia="Times New Roman" w:hAnsi="Segoe UI" w:cs="Segoe UI"/>
          <w:b/>
          <w:color w:val="455A64"/>
          <w:sz w:val="24"/>
          <w:szCs w:val="24"/>
          <w:lang w:val="en-US" w:eastAsia="ru-RU"/>
        </w:rPr>
        <w:t>r</w:t>
      </w:r>
      <w:r w:rsidR="00096414" w:rsidRPr="00CE234C">
        <w:rPr>
          <w:rFonts w:ascii="Segoe UI" w:eastAsia="Times New Roman" w:hAnsi="Segoe UI" w:cs="Segoe UI"/>
          <w:b/>
          <w:color w:val="455A64"/>
          <w:sz w:val="24"/>
          <w:szCs w:val="24"/>
          <w:lang w:val="en-US" w:eastAsia="ru-RU"/>
        </w:rPr>
        <w:t>, ‘</w:t>
      </w:r>
      <w:r w:rsidR="00096414">
        <w:rPr>
          <w:rFonts w:ascii="Segoe UI" w:eastAsia="Times New Roman" w:hAnsi="Segoe UI" w:cs="Segoe UI"/>
          <w:b/>
          <w:color w:val="455A64"/>
          <w:sz w:val="24"/>
          <w:szCs w:val="24"/>
          <w:lang w:val="en-US" w:eastAsia="ru-RU"/>
        </w:rPr>
        <w:t>g</w:t>
      </w:r>
      <w:r w:rsidR="00096414" w:rsidRPr="00CE234C">
        <w:rPr>
          <w:rFonts w:ascii="Segoe UI" w:eastAsia="Times New Roman" w:hAnsi="Segoe UI" w:cs="Segoe UI"/>
          <w:b/>
          <w:color w:val="455A64"/>
          <w:sz w:val="24"/>
          <w:szCs w:val="24"/>
          <w:lang w:val="en-US" w:eastAsia="ru-RU"/>
        </w:rPr>
        <w:t>’-&gt;3456</w:t>
      </w:r>
      <w:r w:rsidR="00096414">
        <w:rPr>
          <w:rFonts w:ascii="Segoe UI" w:eastAsia="Times New Roman" w:hAnsi="Segoe UI" w:cs="Segoe UI"/>
          <w:b/>
          <w:color w:val="455A64"/>
          <w:sz w:val="24"/>
          <w:szCs w:val="24"/>
          <w:lang w:val="en-US" w:eastAsia="ru-RU"/>
        </w:rPr>
        <w:t>rg</w:t>
      </w:r>
      <w:r w:rsidR="00096414" w:rsidRPr="00CE234C">
        <w:rPr>
          <w:rFonts w:ascii="Segoe UI" w:eastAsia="Times New Roman" w:hAnsi="Segoe UI" w:cs="Segoe UI"/>
          <w:b/>
          <w:color w:val="455A64"/>
          <w:sz w:val="24"/>
          <w:szCs w:val="24"/>
          <w:lang w:val="en-US" w:eastAsia="ru-RU"/>
        </w:rPr>
        <w:t>, ‘</w:t>
      </w:r>
      <w:r w:rsidR="00096414">
        <w:rPr>
          <w:rFonts w:ascii="Segoe UI" w:eastAsia="Times New Roman" w:hAnsi="Segoe UI" w:cs="Segoe UI"/>
          <w:b/>
          <w:color w:val="455A64"/>
          <w:sz w:val="24"/>
          <w:szCs w:val="24"/>
          <w:lang w:val="en-US" w:eastAsia="ru-RU"/>
        </w:rPr>
        <w:t>b</w:t>
      </w:r>
      <w:r w:rsidR="00096414" w:rsidRPr="00CE234C">
        <w:rPr>
          <w:rFonts w:ascii="Segoe UI" w:eastAsia="Times New Roman" w:hAnsi="Segoe UI" w:cs="Segoe UI"/>
          <w:b/>
          <w:color w:val="455A64"/>
          <w:sz w:val="24"/>
          <w:szCs w:val="24"/>
          <w:lang w:val="en-US" w:eastAsia="ru-RU"/>
        </w:rPr>
        <w:t>’-&gt;456</w:t>
      </w:r>
      <w:r w:rsidR="00096414">
        <w:rPr>
          <w:rFonts w:ascii="Segoe UI" w:eastAsia="Times New Roman" w:hAnsi="Segoe UI" w:cs="Segoe UI"/>
          <w:b/>
          <w:color w:val="455A64"/>
          <w:sz w:val="24"/>
          <w:szCs w:val="24"/>
          <w:lang w:val="en-US" w:eastAsia="ru-RU"/>
        </w:rPr>
        <w:t>rgb</w:t>
      </w:r>
      <w:r w:rsidR="00096414" w:rsidRPr="00CE234C">
        <w:rPr>
          <w:rFonts w:ascii="Segoe UI" w:eastAsia="Times New Roman" w:hAnsi="Segoe UI" w:cs="Segoe UI"/>
          <w:b/>
          <w:color w:val="455A64"/>
          <w:sz w:val="24"/>
          <w:szCs w:val="24"/>
          <w:lang w:val="en-US" w:eastAsia="ru-RU"/>
        </w:rPr>
        <w:t>, ‘</w:t>
      </w:r>
      <w:r w:rsidR="00096414">
        <w:rPr>
          <w:rFonts w:ascii="Segoe UI" w:eastAsia="Times New Roman" w:hAnsi="Segoe UI" w:cs="Segoe UI"/>
          <w:b/>
          <w:color w:val="455A64"/>
          <w:sz w:val="24"/>
          <w:szCs w:val="24"/>
          <w:lang w:val="en-US" w:eastAsia="ru-RU"/>
        </w:rPr>
        <w:t>m</w:t>
      </w:r>
      <w:r w:rsidR="00096414" w:rsidRPr="00CE234C">
        <w:rPr>
          <w:rFonts w:ascii="Segoe UI" w:eastAsia="Times New Roman" w:hAnsi="Segoe UI" w:cs="Segoe UI"/>
          <w:b/>
          <w:color w:val="455A64"/>
          <w:sz w:val="24"/>
          <w:szCs w:val="24"/>
          <w:lang w:val="en-US" w:eastAsia="ru-RU"/>
        </w:rPr>
        <w:t>’-&gt;56</w:t>
      </w:r>
      <w:r w:rsidR="00096414">
        <w:rPr>
          <w:rFonts w:ascii="Segoe UI" w:eastAsia="Times New Roman" w:hAnsi="Segoe UI" w:cs="Segoe UI"/>
          <w:b/>
          <w:color w:val="455A64"/>
          <w:sz w:val="24"/>
          <w:szCs w:val="24"/>
          <w:lang w:val="en-US" w:eastAsia="ru-RU"/>
        </w:rPr>
        <w:t>rgbm</w:t>
      </w:r>
      <w:r w:rsidR="00096414" w:rsidRPr="00CE234C">
        <w:rPr>
          <w:rFonts w:ascii="Segoe UI" w:eastAsia="Times New Roman" w:hAnsi="Segoe UI" w:cs="Segoe UI"/>
          <w:b/>
          <w:color w:val="455A64"/>
          <w:sz w:val="24"/>
          <w:szCs w:val="24"/>
          <w:lang w:val="en-US" w:eastAsia="ru-RU"/>
        </w:rPr>
        <w:t>, ‘</w:t>
      </w:r>
      <w:r w:rsidR="00096414">
        <w:rPr>
          <w:rFonts w:ascii="Segoe UI" w:eastAsia="Times New Roman" w:hAnsi="Segoe UI" w:cs="Segoe UI"/>
          <w:b/>
          <w:color w:val="455A64"/>
          <w:sz w:val="24"/>
          <w:szCs w:val="24"/>
          <w:lang w:val="en-US" w:eastAsia="ru-RU"/>
        </w:rPr>
        <w:t>s</w:t>
      </w:r>
      <w:r w:rsidR="00096414" w:rsidRPr="00CE234C">
        <w:rPr>
          <w:rFonts w:ascii="Segoe UI" w:eastAsia="Times New Roman" w:hAnsi="Segoe UI" w:cs="Segoe UI"/>
          <w:b/>
          <w:color w:val="455A64"/>
          <w:sz w:val="24"/>
          <w:szCs w:val="24"/>
          <w:lang w:val="en-US" w:eastAsia="ru-RU"/>
        </w:rPr>
        <w:t>’-&gt;6</w:t>
      </w:r>
      <w:r w:rsidR="00096414">
        <w:rPr>
          <w:rFonts w:ascii="Segoe UI" w:eastAsia="Times New Roman" w:hAnsi="Segoe UI" w:cs="Segoe UI"/>
          <w:b/>
          <w:color w:val="455A64"/>
          <w:sz w:val="24"/>
          <w:szCs w:val="24"/>
          <w:lang w:val="en-US" w:eastAsia="ru-RU"/>
        </w:rPr>
        <w:t>rgbms</w:t>
      </w:r>
      <w:r w:rsidR="00096414" w:rsidRPr="00CE234C">
        <w:rPr>
          <w:rFonts w:ascii="Segoe UI" w:eastAsia="Times New Roman" w:hAnsi="Segoe UI" w:cs="Segoe UI"/>
          <w:b/>
          <w:color w:val="455A64"/>
          <w:sz w:val="24"/>
          <w:szCs w:val="24"/>
          <w:lang w:val="en-US" w:eastAsia="ru-RU"/>
        </w:rPr>
        <w:t>,</w:t>
      </w:r>
      <w:r w:rsidR="00CE234C" w:rsidRPr="00CE234C">
        <w:rPr>
          <w:rFonts w:ascii="Segoe UI" w:eastAsia="Times New Roman" w:hAnsi="Segoe UI" w:cs="Segoe UI"/>
          <w:b/>
          <w:color w:val="455A64"/>
          <w:sz w:val="24"/>
          <w:szCs w:val="24"/>
          <w:lang w:val="en-US" w:eastAsia="ru-RU"/>
        </w:rPr>
        <w:t xml:space="preserve"> </w:t>
      </w:r>
      <w:r w:rsidR="00096414" w:rsidRPr="00FE6227">
        <w:rPr>
          <w:rFonts w:ascii="Segoe UI" w:eastAsia="Times New Roman" w:hAnsi="Segoe UI" w:cs="Segoe UI"/>
          <w:b/>
          <w:color w:val="455A64"/>
          <w:sz w:val="24"/>
          <w:szCs w:val="24"/>
          <w:lang w:val="en-US" w:eastAsia="ru-RU"/>
        </w:rPr>
        <w:t>‘</w:t>
      </w:r>
      <w:r w:rsidR="00096414">
        <w:rPr>
          <w:rFonts w:ascii="Segoe UI" w:eastAsia="Times New Roman" w:hAnsi="Segoe UI" w:cs="Segoe UI"/>
          <w:b/>
          <w:color w:val="455A64"/>
          <w:sz w:val="24"/>
          <w:szCs w:val="24"/>
          <w:lang w:val="en-US" w:eastAsia="ru-RU"/>
        </w:rPr>
        <w:t>v</w:t>
      </w:r>
      <w:r w:rsidR="00096414" w:rsidRPr="00FE6227">
        <w:rPr>
          <w:rFonts w:ascii="Segoe UI" w:eastAsia="Times New Roman" w:hAnsi="Segoe UI" w:cs="Segoe UI"/>
          <w:b/>
          <w:color w:val="455A64"/>
          <w:sz w:val="24"/>
          <w:szCs w:val="24"/>
          <w:lang w:val="en-US" w:eastAsia="ru-RU"/>
        </w:rPr>
        <w:t>’-&gt;</w:t>
      </w:r>
      <w:proofErr w:type="spellStart"/>
      <w:r w:rsidR="00096414">
        <w:rPr>
          <w:rFonts w:ascii="Segoe UI" w:eastAsia="Times New Roman" w:hAnsi="Segoe UI" w:cs="Segoe UI"/>
          <w:b/>
          <w:color w:val="455A64"/>
          <w:sz w:val="24"/>
          <w:szCs w:val="24"/>
          <w:lang w:val="en-US" w:eastAsia="ru-RU"/>
        </w:rPr>
        <w:t>rgbmsv</w:t>
      </w:r>
      <w:proofErr w:type="spellEnd"/>
      <w:r w:rsidR="00096414" w:rsidRPr="00FE6227">
        <w:rPr>
          <w:rFonts w:ascii="Segoe UI" w:eastAsia="Times New Roman" w:hAnsi="Segoe UI" w:cs="Segoe UI"/>
          <w:color w:val="455A64"/>
          <w:sz w:val="24"/>
          <w:szCs w:val="24"/>
          <w:lang w:val="en-US" w:eastAsia="ru-RU"/>
        </w:rPr>
        <w:t xml:space="preserve">, </w:t>
      </w:r>
      <w:r w:rsidRPr="00FE6227">
        <w:rPr>
          <w:rFonts w:ascii="Segoe UI" w:eastAsia="Times New Roman" w:hAnsi="Segoe UI" w:cs="Segoe UI"/>
          <w:color w:val="455A64"/>
          <w:sz w:val="24"/>
          <w:szCs w:val="24"/>
          <w:lang w:val="en-US" w:eastAsia="ru-RU"/>
        </w:rPr>
        <w:t xml:space="preserve">so after entering 6 colors of color </w:t>
      </w:r>
      <w:r w:rsidR="00096414" w:rsidRPr="00FE6227">
        <w:rPr>
          <w:rFonts w:ascii="Segoe UI" w:eastAsia="Times New Roman" w:hAnsi="Segoe UI" w:cs="Segoe UI"/>
          <w:b/>
          <w:color w:val="455A64"/>
          <w:sz w:val="24"/>
          <w:szCs w:val="24"/>
          <w:lang w:val="en-US" w:eastAsia="ru-RU"/>
        </w:rPr>
        <w:t>123456</w:t>
      </w:r>
      <w:r w:rsidR="00096414" w:rsidRPr="00FE6227">
        <w:rPr>
          <w:rFonts w:ascii="Segoe UI" w:eastAsia="Times New Roman" w:hAnsi="Segoe UI" w:cs="Segoe UI"/>
          <w:color w:val="455A64"/>
          <w:sz w:val="24"/>
          <w:szCs w:val="24"/>
          <w:lang w:val="en-US" w:eastAsia="ru-RU"/>
        </w:rPr>
        <w:t xml:space="preserve">, </w:t>
      </w:r>
      <w:r w:rsidRPr="00FE6227">
        <w:rPr>
          <w:rFonts w:ascii="Segoe UI" w:eastAsia="Times New Roman" w:hAnsi="Segoe UI" w:cs="Segoe UI"/>
          <w:color w:val="455A64"/>
          <w:sz w:val="24"/>
          <w:szCs w:val="24"/>
          <w:lang w:val="en-US" w:eastAsia="ru-RU"/>
        </w:rPr>
        <w:t xml:space="preserve">they will be replaced by </w:t>
      </w:r>
      <w:proofErr w:type="spellStart"/>
      <w:r w:rsidR="00096414" w:rsidRPr="00096414">
        <w:rPr>
          <w:rFonts w:ascii="Segoe UI" w:eastAsia="Times New Roman" w:hAnsi="Segoe UI" w:cs="Segoe UI"/>
          <w:b/>
          <w:color w:val="455A64"/>
          <w:sz w:val="24"/>
          <w:szCs w:val="24"/>
          <w:lang w:val="en-US" w:eastAsia="ru-RU"/>
        </w:rPr>
        <w:t>rgbmsv</w:t>
      </w:r>
      <w:proofErr w:type="spellEnd"/>
    </w:p>
    <w:p w:rsidR="001C2104" w:rsidRPr="00AD21A6" w:rsidRDefault="00AD21A6" w:rsidP="001C2104">
      <w:pPr>
        <w:shd w:val="clear" w:color="auto" w:fill="FFFFFF"/>
        <w:spacing w:before="100" w:beforeAutospacing="1" w:after="100" w:afterAutospacing="1" w:line="240" w:lineRule="auto"/>
        <w:ind w:left="360"/>
        <w:jc w:val="both"/>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Check</w:t>
      </w:r>
      <w:r w:rsidRPr="00AD21A6">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the</w:t>
      </w:r>
      <w:r w:rsidRPr="00AD21A6">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color</w:t>
      </w:r>
      <w:r w:rsidRPr="00AD21A6">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in</w:t>
      </w:r>
      <w:r w:rsidRPr="00AD21A6">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all</w:t>
      </w:r>
      <w:r w:rsidRPr="00AD21A6">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programs</w:t>
      </w:r>
      <w:r w:rsidRPr="00AD21A6">
        <w:rPr>
          <w:rFonts w:ascii="Segoe UI" w:eastAsia="Times New Roman" w:hAnsi="Segoe UI" w:cs="Segoe UI"/>
          <w:color w:val="455A64"/>
          <w:sz w:val="24"/>
          <w:szCs w:val="24"/>
          <w:lang w:val="en-US" w:eastAsia="ru-RU"/>
        </w:rPr>
        <w:t>.</w:t>
      </w:r>
      <w:r>
        <w:rPr>
          <w:rFonts w:ascii="Segoe UI" w:eastAsia="Times New Roman" w:hAnsi="Segoe UI" w:cs="Segoe UI"/>
          <w:color w:val="455A64"/>
          <w:sz w:val="24"/>
          <w:szCs w:val="24"/>
          <w:lang w:val="en-US" w:eastAsia="ru-RU"/>
        </w:rPr>
        <w:t xml:space="preserve"> If you are satisfied, hit </w:t>
      </w:r>
      <w:r w:rsidRPr="00AD21A6">
        <w:rPr>
          <w:rFonts w:ascii="Segoe UI" w:eastAsia="Times New Roman" w:hAnsi="Segoe UI" w:cs="Segoe UI"/>
          <w:b/>
          <w:color w:val="455A64"/>
          <w:sz w:val="24"/>
          <w:szCs w:val="24"/>
          <w:lang w:val="en-US" w:eastAsia="ru-RU"/>
        </w:rPr>
        <w:t>SAVE</w:t>
      </w:r>
      <w:r>
        <w:rPr>
          <w:rFonts w:ascii="Segoe UI" w:eastAsia="Times New Roman" w:hAnsi="Segoe UI" w:cs="Segoe UI"/>
          <w:color w:val="455A64"/>
          <w:sz w:val="24"/>
          <w:szCs w:val="24"/>
          <w:lang w:val="en-US" w:eastAsia="ru-RU"/>
        </w:rPr>
        <w:t xml:space="preserve"> to save color settings.</w:t>
      </w:r>
    </w:p>
    <w:p w:rsidR="00B23311" w:rsidRPr="00AD21A6" w:rsidRDefault="00B23311" w:rsidP="001C2104">
      <w:pPr>
        <w:shd w:val="clear" w:color="auto" w:fill="FFFFFF"/>
        <w:spacing w:before="100" w:beforeAutospacing="1" w:after="100" w:afterAutospacing="1" w:line="240" w:lineRule="auto"/>
        <w:ind w:left="360"/>
        <w:jc w:val="both"/>
        <w:rPr>
          <w:rFonts w:ascii="Segoe UI" w:eastAsia="Times New Roman" w:hAnsi="Segoe UI" w:cs="Segoe UI"/>
          <w:color w:val="455A64"/>
          <w:sz w:val="24"/>
          <w:szCs w:val="24"/>
          <w:lang w:val="en-US" w:eastAsia="ru-RU"/>
        </w:rPr>
      </w:pPr>
    </w:p>
    <w:p w:rsidR="00F3019F" w:rsidRPr="00AD21A6" w:rsidRDefault="00AD21A6" w:rsidP="00F3019F">
      <w:pPr>
        <w:shd w:val="clear" w:color="auto" w:fill="FFFFFF"/>
        <w:spacing w:before="100" w:beforeAutospacing="1" w:after="100" w:afterAutospacing="1" w:line="240" w:lineRule="auto"/>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Have a nice time!</w:t>
      </w:r>
    </w:p>
    <w:p w:rsidR="0023096B" w:rsidRDefault="00986379" w:rsidP="00D82361">
      <w:pPr>
        <w:rPr>
          <w:rFonts w:ascii="Segoe UI" w:eastAsia="Times New Roman" w:hAnsi="Segoe UI" w:cs="Segoe UI"/>
          <w:b/>
          <w:color w:val="455A64"/>
          <w:sz w:val="24"/>
          <w:szCs w:val="24"/>
          <w:lang w:eastAsia="ru-RU"/>
        </w:rPr>
      </w:pPr>
      <w:r w:rsidRPr="007609AD">
        <w:rPr>
          <w:rFonts w:ascii="Segoe UI" w:eastAsia="Times New Roman" w:hAnsi="Segoe UI" w:cs="Segoe UI"/>
          <w:b/>
          <w:color w:val="455A64"/>
          <w:sz w:val="24"/>
          <w:szCs w:val="24"/>
          <w:lang w:val="en-US" w:eastAsia="ru-RU"/>
        </w:rPr>
        <w:br w:type="page"/>
      </w:r>
    </w:p>
    <w:p w:rsidR="0023096B" w:rsidRPr="0023096B" w:rsidRDefault="0023096B" w:rsidP="00D82361">
      <w:pPr>
        <w:rPr>
          <w:rFonts w:ascii="Segoe UI" w:eastAsia="Times New Roman" w:hAnsi="Segoe UI" w:cs="Segoe UI"/>
          <w:b/>
          <w:color w:val="455A64"/>
          <w:sz w:val="24"/>
          <w:szCs w:val="24"/>
          <w:lang w:val="en-US" w:eastAsia="ru-RU"/>
        </w:rPr>
      </w:pPr>
      <w:r w:rsidRPr="0023096B">
        <w:rPr>
          <w:rFonts w:ascii="Segoe UI" w:eastAsia="Times New Roman" w:hAnsi="Segoe UI" w:cs="Segoe UI"/>
          <w:b/>
          <w:color w:val="455A64"/>
          <w:sz w:val="24"/>
          <w:szCs w:val="24"/>
          <w:lang w:val="en-US" w:eastAsia="ru-RU"/>
        </w:rPr>
        <w:lastRenderedPageBreak/>
        <w:t>The following chapters are not needed for ordinary use, but if you want to customize the controller to your liking, the firmware allows you to do this.</w:t>
      </w:r>
    </w:p>
    <w:p w:rsidR="00CB03C6" w:rsidRPr="007609AD" w:rsidRDefault="007609AD" w:rsidP="00D82361">
      <w:pPr>
        <w:rPr>
          <w:rFonts w:ascii="Segoe UI" w:eastAsia="Times New Roman" w:hAnsi="Segoe UI" w:cs="Segoe UI"/>
          <w:b/>
          <w:color w:val="455A64"/>
          <w:sz w:val="24"/>
          <w:szCs w:val="24"/>
          <w:lang w:val="en-US" w:eastAsia="ru-RU"/>
        </w:rPr>
      </w:pPr>
      <w:r>
        <w:rPr>
          <w:rFonts w:ascii="Segoe UI" w:eastAsia="Times New Roman" w:hAnsi="Segoe UI" w:cs="Segoe UI"/>
          <w:b/>
          <w:color w:val="455A64"/>
          <w:sz w:val="24"/>
          <w:szCs w:val="24"/>
          <w:lang w:val="en-US" w:eastAsia="ru-RU"/>
        </w:rPr>
        <w:t>Changing colors from terminal software</w:t>
      </w:r>
    </w:p>
    <w:p w:rsidR="00986379" w:rsidRPr="007609AD" w:rsidRDefault="007609AD" w:rsidP="00CB03C6">
      <w:pPr>
        <w:shd w:val="clear" w:color="auto" w:fill="FFFFFF"/>
        <w:spacing w:before="100" w:beforeAutospacing="1" w:after="100" w:afterAutospacing="1" w:line="240" w:lineRule="auto"/>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You can use any terminal program including ARDUINO IDE port monitor.</w:t>
      </w:r>
    </w:p>
    <w:p w:rsidR="00CB03C6" w:rsidRPr="001B2126" w:rsidRDefault="0002196A" w:rsidP="00CB03C6">
      <w:pPr>
        <w:shd w:val="clear" w:color="auto" w:fill="FFFFFF"/>
        <w:spacing w:before="100" w:beforeAutospacing="1" w:after="100" w:afterAutospacing="1" w:line="240" w:lineRule="auto"/>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From terminal software, you can set:</w:t>
      </w:r>
    </w:p>
    <w:p w:rsidR="00CB03C6" w:rsidRPr="0002196A" w:rsidRDefault="00CB03C6" w:rsidP="00986379">
      <w:pPr>
        <w:shd w:val="clear" w:color="auto" w:fill="FFFFFF"/>
        <w:spacing w:after="0" w:line="240" w:lineRule="auto"/>
        <w:rPr>
          <w:rFonts w:ascii="Segoe UI" w:eastAsia="Times New Roman" w:hAnsi="Segoe UI" w:cs="Segoe UI"/>
          <w:color w:val="455A64"/>
          <w:sz w:val="24"/>
          <w:szCs w:val="24"/>
          <w:lang w:val="en-US" w:eastAsia="ru-RU"/>
        </w:rPr>
      </w:pPr>
      <w:r w:rsidRPr="0002196A">
        <w:rPr>
          <w:rFonts w:ascii="Segoe UI" w:eastAsia="Times New Roman" w:hAnsi="Segoe UI" w:cs="Segoe UI"/>
          <w:color w:val="455A64"/>
          <w:sz w:val="24"/>
          <w:szCs w:val="24"/>
          <w:lang w:val="en-US" w:eastAsia="ru-RU"/>
        </w:rPr>
        <w:t xml:space="preserve">1. </w:t>
      </w:r>
      <w:r w:rsidR="0002196A">
        <w:rPr>
          <w:rFonts w:ascii="Segoe UI" w:eastAsia="Times New Roman" w:hAnsi="Segoe UI" w:cs="Segoe UI"/>
          <w:color w:val="455A64"/>
          <w:sz w:val="24"/>
          <w:szCs w:val="24"/>
          <w:lang w:val="en-US" w:eastAsia="ru-RU"/>
        </w:rPr>
        <w:t>Number of LEDs in the strip</w:t>
      </w:r>
      <w:r w:rsidRPr="0002196A">
        <w:rPr>
          <w:rFonts w:ascii="Segoe UI" w:eastAsia="Times New Roman" w:hAnsi="Segoe UI" w:cs="Segoe UI"/>
          <w:color w:val="455A64"/>
          <w:sz w:val="24"/>
          <w:szCs w:val="24"/>
          <w:lang w:val="en-US" w:eastAsia="ru-RU"/>
        </w:rPr>
        <w:t>;</w:t>
      </w:r>
    </w:p>
    <w:p w:rsidR="00CB03C6" w:rsidRPr="0002196A" w:rsidRDefault="00CB03C6" w:rsidP="00986379">
      <w:pPr>
        <w:shd w:val="clear" w:color="auto" w:fill="FFFFFF"/>
        <w:spacing w:after="0" w:line="240" w:lineRule="auto"/>
        <w:rPr>
          <w:rFonts w:ascii="Segoe UI" w:eastAsia="Times New Roman" w:hAnsi="Segoe UI" w:cs="Segoe UI"/>
          <w:color w:val="455A64"/>
          <w:sz w:val="24"/>
          <w:szCs w:val="24"/>
          <w:lang w:val="en-US" w:eastAsia="ru-RU"/>
        </w:rPr>
      </w:pPr>
      <w:r w:rsidRPr="0002196A">
        <w:rPr>
          <w:rFonts w:ascii="Segoe UI" w:eastAsia="Times New Roman" w:hAnsi="Segoe UI" w:cs="Segoe UI"/>
          <w:color w:val="455A64"/>
          <w:sz w:val="24"/>
          <w:szCs w:val="24"/>
          <w:lang w:val="en-US" w:eastAsia="ru-RU"/>
        </w:rPr>
        <w:t xml:space="preserve">2. </w:t>
      </w:r>
      <w:r w:rsidR="0002196A">
        <w:rPr>
          <w:rFonts w:ascii="Segoe UI" w:eastAsia="Times New Roman" w:hAnsi="Segoe UI" w:cs="Segoe UI"/>
          <w:color w:val="455A64"/>
          <w:sz w:val="24"/>
          <w:szCs w:val="24"/>
          <w:lang w:val="en-US" w:eastAsia="ru-RU"/>
        </w:rPr>
        <w:t>Colors of dynamic programs</w:t>
      </w:r>
      <w:r w:rsidRPr="0002196A">
        <w:rPr>
          <w:rFonts w:ascii="Segoe UI" w:eastAsia="Times New Roman" w:hAnsi="Segoe UI" w:cs="Segoe UI"/>
          <w:color w:val="455A64"/>
          <w:sz w:val="24"/>
          <w:szCs w:val="24"/>
          <w:lang w:val="en-US" w:eastAsia="ru-RU"/>
        </w:rPr>
        <w:t>;</w:t>
      </w:r>
    </w:p>
    <w:p w:rsidR="00CB03C6" w:rsidRPr="0002196A" w:rsidRDefault="00CB03C6" w:rsidP="00986379">
      <w:pPr>
        <w:shd w:val="clear" w:color="auto" w:fill="FFFFFF"/>
        <w:spacing w:after="0" w:line="240" w:lineRule="auto"/>
        <w:rPr>
          <w:rFonts w:ascii="Segoe UI" w:eastAsia="Times New Roman" w:hAnsi="Segoe UI" w:cs="Segoe UI"/>
          <w:color w:val="455A64"/>
          <w:sz w:val="24"/>
          <w:szCs w:val="24"/>
          <w:lang w:val="en-US" w:eastAsia="ru-RU"/>
        </w:rPr>
      </w:pPr>
      <w:r w:rsidRPr="0002196A">
        <w:rPr>
          <w:rFonts w:ascii="Segoe UI" w:eastAsia="Times New Roman" w:hAnsi="Segoe UI" w:cs="Segoe UI"/>
          <w:color w:val="455A64"/>
          <w:sz w:val="24"/>
          <w:szCs w:val="24"/>
          <w:lang w:val="en-US" w:eastAsia="ru-RU"/>
        </w:rPr>
        <w:t xml:space="preserve">3. </w:t>
      </w:r>
      <w:r w:rsidR="0002196A">
        <w:rPr>
          <w:rFonts w:ascii="Segoe UI" w:eastAsia="Times New Roman" w:hAnsi="Segoe UI" w:cs="Segoe UI"/>
          <w:color w:val="455A64"/>
          <w:sz w:val="24"/>
          <w:szCs w:val="24"/>
          <w:lang w:val="en-US" w:eastAsia="ru-RU"/>
        </w:rPr>
        <w:t>Brightness level of both musical and dynamical programs</w:t>
      </w:r>
      <w:r w:rsidRPr="0002196A">
        <w:rPr>
          <w:rFonts w:ascii="Segoe UI" w:eastAsia="Times New Roman" w:hAnsi="Segoe UI" w:cs="Segoe UI"/>
          <w:color w:val="455A64"/>
          <w:sz w:val="24"/>
          <w:szCs w:val="24"/>
          <w:lang w:val="en-US" w:eastAsia="ru-RU"/>
        </w:rPr>
        <w:t>;</w:t>
      </w:r>
    </w:p>
    <w:p w:rsidR="00CB03C6" w:rsidRPr="0002196A" w:rsidRDefault="00CB03C6" w:rsidP="00986379">
      <w:pPr>
        <w:shd w:val="clear" w:color="auto" w:fill="FFFFFF"/>
        <w:spacing w:after="0" w:line="240" w:lineRule="auto"/>
        <w:rPr>
          <w:rFonts w:ascii="Segoe UI" w:eastAsia="Times New Roman" w:hAnsi="Segoe UI" w:cs="Segoe UI"/>
          <w:color w:val="455A64"/>
          <w:sz w:val="24"/>
          <w:szCs w:val="24"/>
          <w:lang w:val="en-US" w:eastAsia="ru-RU"/>
        </w:rPr>
      </w:pPr>
      <w:r w:rsidRPr="0002196A">
        <w:rPr>
          <w:rFonts w:ascii="Segoe UI" w:eastAsia="Times New Roman" w:hAnsi="Segoe UI" w:cs="Segoe UI"/>
          <w:color w:val="455A64"/>
          <w:sz w:val="24"/>
          <w:szCs w:val="24"/>
          <w:lang w:val="en-US" w:eastAsia="ru-RU"/>
        </w:rPr>
        <w:t xml:space="preserve">4. </w:t>
      </w:r>
      <w:r w:rsidR="0002196A">
        <w:rPr>
          <w:rFonts w:ascii="Segoe UI" w:eastAsia="Times New Roman" w:hAnsi="Segoe UI" w:cs="Segoe UI"/>
          <w:color w:val="455A64"/>
          <w:sz w:val="24"/>
          <w:szCs w:val="24"/>
          <w:lang w:val="en-US" w:eastAsia="ru-RU"/>
        </w:rPr>
        <w:t>Motion speed</w:t>
      </w:r>
      <w:r w:rsidRPr="0002196A">
        <w:rPr>
          <w:rFonts w:ascii="Segoe UI" w:eastAsia="Times New Roman" w:hAnsi="Segoe UI" w:cs="Segoe UI"/>
          <w:color w:val="455A64"/>
          <w:sz w:val="24"/>
          <w:szCs w:val="24"/>
          <w:lang w:val="en-US" w:eastAsia="ru-RU"/>
        </w:rPr>
        <w:t>;</w:t>
      </w:r>
    </w:p>
    <w:p w:rsidR="00CB03C6" w:rsidRDefault="00CB03C6" w:rsidP="00986379">
      <w:pPr>
        <w:shd w:val="clear" w:color="auto" w:fill="FFFFFF"/>
        <w:spacing w:after="0" w:line="240" w:lineRule="auto"/>
        <w:rPr>
          <w:rFonts w:ascii="Segoe UI" w:eastAsia="Times New Roman" w:hAnsi="Segoe UI" w:cs="Segoe UI"/>
          <w:color w:val="455A64"/>
          <w:sz w:val="24"/>
          <w:szCs w:val="24"/>
          <w:lang w:val="en-US" w:eastAsia="ru-RU"/>
        </w:rPr>
      </w:pPr>
      <w:r w:rsidRPr="0002196A">
        <w:rPr>
          <w:rFonts w:ascii="Segoe UI" w:eastAsia="Times New Roman" w:hAnsi="Segoe UI" w:cs="Segoe UI"/>
          <w:color w:val="455A64"/>
          <w:sz w:val="24"/>
          <w:szCs w:val="24"/>
          <w:lang w:val="en-US" w:eastAsia="ru-RU"/>
        </w:rPr>
        <w:t xml:space="preserve">5. </w:t>
      </w:r>
      <w:r w:rsidR="0002196A">
        <w:rPr>
          <w:rFonts w:ascii="Segoe UI" w:eastAsia="Times New Roman" w:hAnsi="Segoe UI" w:cs="Segoe UI"/>
          <w:color w:val="455A64"/>
          <w:sz w:val="24"/>
          <w:szCs w:val="24"/>
          <w:lang w:val="en-US" w:eastAsia="ru-RU"/>
        </w:rPr>
        <w:t>Dynamic programs playlist.</w:t>
      </w:r>
    </w:p>
    <w:p w:rsidR="0002196A" w:rsidRPr="0002196A" w:rsidRDefault="0002196A" w:rsidP="00986379">
      <w:pPr>
        <w:shd w:val="clear" w:color="auto" w:fill="FFFFFF"/>
        <w:spacing w:after="0" w:line="240" w:lineRule="auto"/>
        <w:rPr>
          <w:rFonts w:ascii="Segoe UI" w:eastAsia="Times New Roman" w:hAnsi="Segoe UI" w:cs="Segoe UI"/>
          <w:color w:val="455A64"/>
          <w:sz w:val="24"/>
          <w:szCs w:val="24"/>
          <w:lang w:val="en-US" w:eastAsia="ru-RU"/>
        </w:rPr>
      </w:pPr>
    </w:p>
    <w:p w:rsidR="00986379" w:rsidRPr="0002196A" w:rsidRDefault="0002196A" w:rsidP="00986379">
      <w:pPr>
        <w:shd w:val="clear" w:color="auto" w:fill="FFFFFF"/>
        <w:spacing w:after="0" w:line="240" w:lineRule="auto"/>
        <w:rPr>
          <w:rFonts w:ascii="Segoe UI" w:eastAsia="Times New Roman" w:hAnsi="Segoe UI" w:cs="Segoe UI"/>
          <w:color w:val="455A64"/>
          <w:sz w:val="24"/>
          <w:szCs w:val="24"/>
          <w:lang w:val="en-US" w:eastAsia="ru-RU"/>
        </w:rPr>
      </w:pPr>
      <w:r w:rsidRPr="0002196A">
        <w:rPr>
          <w:rFonts w:ascii="Segoe UI" w:eastAsia="Times New Roman" w:hAnsi="Segoe UI" w:cs="Segoe UI"/>
          <w:color w:val="455A64"/>
          <w:sz w:val="24"/>
          <w:szCs w:val="24"/>
          <w:lang w:val="en-US" w:eastAsia="ru-RU"/>
        </w:rPr>
        <w:t>In addition, you are able to save parameters from terminal.</w:t>
      </w:r>
    </w:p>
    <w:p w:rsidR="00CB03C6" w:rsidRPr="001B2126" w:rsidRDefault="0002196A" w:rsidP="00CB03C6">
      <w:pPr>
        <w:shd w:val="clear" w:color="auto" w:fill="FFFFFF"/>
        <w:spacing w:before="100" w:beforeAutospacing="1" w:after="100" w:afterAutospacing="1" w:line="240" w:lineRule="auto"/>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 xml:space="preserve">Setting up is done via AT commands. </w:t>
      </w:r>
      <w:r w:rsidR="00784A4A">
        <w:rPr>
          <w:rFonts w:ascii="Segoe UI" w:eastAsia="Times New Roman" w:hAnsi="Segoe UI" w:cs="Segoe UI"/>
          <w:color w:val="455A64"/>
          <w:sz w:val="24"/>
          <w:szCs w:val="24"/>
          <w:lang w:val="en-US" w:eastAsia="ru-RU"/>
        </w:rPr>
        <w:t>The</w:t>
      </w:r>
      <w:r w:rsidR="00784A4A" w:rsidRPr="00784A4A">
        <w:rPr>
          <w:rFonts w:ascii="Segoe UI" w:eastAsia="Times New Roman" w:hAnsi="Segoe UI" w:cs="Segoe UI"/>
          <w:color w:val="455A64"/>
          <w:sz w:val="24"/>
          <w:szCs w:val="24"/>
          <w:lang w:val="en-US" w:eastAsia="ru-RU"/>
        </w:rPr>
        <w:t xml:space="preserve"> </w:t>
      </w:r>
      <w:r w:rsidR="00784A4A">
        <w:rPr>
          <w:rFonts w:ascii="Segoe UI" w:eastAsia="Times New Roman" w:hAnsi="Segoe UI" w:cs="Segoe UI"/>
          <w:color w:val="455A64"/>
          <w:sz w:val="24"/>
          <w:szCs w:val="24"/>
          <w:lang w:val="en-US" w:eastAsia="ru-RU"/>
        </w:rPr>
        <w:t>list</w:t>
      </w:r>
      <w:r w:rsidR="00784A4A" w:rsidRPr="00784A4A">
        <w:rPr>
          <w:rFonts w:ascii="Segoe UI" w:eastAsia="Times New Roman" w:hAnsi="Segoe UI" w:cs="Segoe UI"/>
          <w:color w:val="455A64"/>
          <w:sz w:val="24"/>
          <w:szCs w:val="24"/>
          <w:lang w:val="en-US" w:eastAsia="ru-RU"/>
        </w:rPr>
        <w:t xml:space="preserve"> </w:t>
      </w:r>
      <w:r w:rsidR="00784A4A">
        <w:rPr>
          <w:rFonts w:ascii="Segoe UI" w:eastAsia="Times New Roman" w:hAnsi="Segoe UI" w:cs="Segoe UI"/>
          <w:color w:val="455A64"/>
          <w:sz w:val="24"/>
          <w:szCs w:val="24"/>
          <w:lang w:val="en-US" w:eastAsia="ru-RU"/>
        </w:rPr>
        <w:t>of</w:t>
      </w:r>
      <w:r w:rsidR="00784A4A" w:rsidRPr="00784A4A">
        <w:rPr>
          <w:rFonts w:ascii="Segoe UI" w:eastAsia="Times New Roman" w:hAnsi="Segoe UI" w:cs="Segoe UI"/>
          <w:color w:val="455A64"/>
          <w:sz w:val="24"/>
          <w:szCs w:val="24"/>
          <w:lang w:val="en-US" w:eastAsia="ru-RU"/>
        </w:rPr>
        <w:t xml:space="preserve"> </w:t>
      </w:r>
      <w:r w:rsidR="00784A4A">
        <w:rPr>
          <w:rFonts w:ascii="Segoe UI" w:eastAsia="Times New Roman" w:hAnsi="Segoe UI" w:cs="Segoe UI"/>
          <w:color w:val="455A64"/>
          <w:sz w:val="24"/>
          <w:szCs w:val="24"/>
          <w:lang w:val="en-US" w:eastAsia="ru-RU"/>
        </w:rPr>
        <w:t>AT</w:t>
      </w:r>
      <w:r w:rsidR="00784A4A" w:rsidRPr="00784A4A">
        <w:rPr>
          <w:rFonts w:ascii="Segoe UI" w:eastAsia="Times New Roman" w:hAnsi="Segoe UI" w:cs="Segoe UI"/>
          <w:color w:val="455A64"/>
          <w:sz w:val="24"/>
          <w:szCs w:val="24"/>
          <w:lang w:val="en-US" w:eastAsia="ru-RU"/>
        </w:rPr>
        <w:t xml:space="preserve"> </w:t>
      </w:r>
      <w:r w:rsidR="00784A4A">
        <w:rPr>
          <w:rFonts w:ascii="Segoe UI" w:eastAsia="Times New Roman" w:hAnsi="Segoe UI" w:cs="Segoe UI"/>
          <w:color w:val="455A64"/>
          <w:sz w:val="24"/>
          <w:szCs w:val="24"/>
          <w:lang w:val="en-US" w:eastAsia="ru-RU"/>
        </w:rPr>
        <w:t>commands</w:t>
      </w:r>
      <w:r w:rsidR="00784A4A" w:rsidRPr="00784A4A">
        <w:rPr>
          <w:rFonts w:ascii="Segoe UI" w:eastAsia="Times New Roman" w:hAnsi="Segoe UI" w:cs="Segoe UI"/>
          <w:color w:val="455A64"/>
          <w:sz w:val="24"/>
          <w:szCs w:val="24"/>
          <w:lang w:val="en-US" w:eastAsia="ru-RU"/>
        </w:rPr>
        <w:t xml:space="preserve"> </w:t>
      </w:r>
      <w:r w:rsidR="00784A4A">
        <w:rPr>
          <w:rFonts w:ascii="Segoe UI" w:eastAsia="Times New Roman" w:hAnsi="Segoe UI" w:cs="Segoe UI"/>
          <w:color w:val="455A64"/>
          <w:sz w:val="24"/>
          <w:szCs w:val="24"/>
          <w:lang w:val="en-US" w:eastAsia="ru-RU"/>
        </w:rPr>
        <w:t>is</w:t>
      </w:r>
      <w:r w:rsidR="00784A4A" w:rsidRPr="00784A4A">
        <w:rPr>
          <w:rFonts w:ascii="Segoe UI" w:eastAsia="Times New Roman" w:hAnsi="Segoe UI" w:cs="Segoe UI"/>
          <w:color w:val="455A64"/>
          <w:sz w:val="24"/>
          <w:szCs w:val="24"/>
          <w:lang w:val="en-US" w:eastAsia="ru-RU"/>
        </w:rPr>
        <w:t xml:space="preserve"> </w:t>
      </w:r>
      <w:r w:rsidR="00784A4A">
        <w:rPr>
          <w:rFonts w:ascii="Segoe UI" w:eastAsia="Times New Roman" w:hAnsi="Segoe UI" w:cs="Segoe UI"/>
          <w:color w:val="455A64"/>
          <w:sz w:val="24"/>
          <w:szCs w:val="24"/>
          <w:lang w:val="en-US" w:eastAsia="ru-RU"/>
        </w:rPr>
        <w:t>constantly growing and is available for specific firmware by AT+H command.</w:t>
      </w:r>
      <w:r w:rsidR="00CB03C6" w:rsidRPr="00784A4A">
        <w:rPr>
          <w:rFonts w:ascii="Segoe UI" w:eastAsia="Times New Roman" w:hAnsi="Segoe UI" w:cs="Segoe UI"/>
          <w:color w:val="455A64"/>
          <w:sz w:val="24"/>
          <w:szCs w:val="24"/>
          <w:lang w:val="en-US" w:eastAsia="ru-RU"/>
        </w:rPr>
        <w:t xml:space="preserve"> </w:t>
      </w:r>
    </w:p>
    <w:p w:rsidR="00CB03C6" w:rsidRDefault="00986379" w:rsidP="00CB03C6">
      <w:pPr>
        <w:shd w:val="clear" w:color="auto" w:fill="FFFFFF"/>
        <w:spacing w:before="100" w:beforeAutospacing="1" w:after="100" w:afterAutospacing="1" w:line="240" w:lineRule="auto"/>
        <w:rPr>
          <w:rFonts w:ascii="Segoe UI" w:eastAsia="Times New Roman" w:hAnsi="Segoe UI" w:cs="Segoe UI"/>
          <w:color w:val="455A64"/>
          <w:sz w:val="24"/>
          <w:szCs w:val="24"/>
          <w:lang w:val="en-US" w:eastAsia="ru-RU"/>
        </w:rPr>
      </w:pPr>
      <w:r>
        <w:rPr>
          <w:rFonts w:ascii="Segoe UI" w:eastAsia="Times New Roman" w:hAnsi="Segoe UI" w:cs="Segoe UI"/>
          <w:noProof/>
          <w:color w:val="455A64"/>
          <w:sz w:val="24"/>
          <w:szCs w:val="24"/>
          <w:lang w:eastAsia="ru-RU"/>
        </w:rPr>
        <w:drawing>
          <wp:inline distT="0" distB="0" distL="0" distR="0">
            <wp:extent cx="5689987" cy="4282081"/>
            <wp:effectExtent l="19050" t="0" r="5963"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srcRect/>
                    <a:stretch>
                      <a:fillRect/>
                    </a:stretch>
                  </pic:blipFill>
                  <pic:spPr bwMode="auto">
                    <a:xfrm>
                      <a:off x="0" y="0"/>
                      <a:ext cx="5692429" cy="4283919"/>
                    </a:xfrm>
                    <a:prstGeom prst="rect">
                      <a:avLst/>
                    </a:prstGeom>
                    <a:noFill/>
                    <a:ln w="9525">
                      <a:noFill/>
                      <a:miter lim="800000"/>
                      <a:headEnd/>
                      <a:tailEnd/>
                    </a:ln>
                  </pic:spPr>
                </pic:pic>
              </a:graphicData>
            </a:graphic>
          </wp:inline>
        </w:drawing>
      </w:r>
    </w:p>
    <w:p w:rsidR="00CA3FF6" w:rsidRPr="00CB03C6" w:rsidRDefault="00CA3FF6" w:rsidP="00CB03C6">
      <w:pPr>
        <w:shd w:val="clear" w:color="auto" w:fill="FFFFFF"/>
        <w:spacing w:before="100" w:beforeAutospacing="1" w:after="100" w:afterAutospacing="1" w:line="240" w:lineRule="auto"/>
        <w:rPr>
          <w:rFonts w:ascii="Segoe UI" w:eastAsia="Times New Roman" w:hAnsi="Segoe UI" w:cs="Segoe UI"/>
          <w:color w:val="455A64"/>
          <w:sz w:val="24"/>
          <w:szCs w:val="24"/>
          <w:lang w:val="en-US" w:eastAsia="ru-RU"/>
        </w:rPr>
      </w:pPr>
      <w:r>
        <w:rPr>
          <w:rFonts w:ascii="Segoe UI" w:eastAsia="Times New Roman" w:hAnsi="Segoe UI" w:cs="Segoe UI"/>
          <w:noProof/>
          <w:color w:val="455A64"/>
          <w:sz w:val="24"/>
          <w:szCs w:val="24"/>
          <w:lang w:eastAsia="ru-RU"/>
        </w:rPr>
        <w:lastRenderedPageBreak/>
        <w:drawing>
          <wp:inline distT="0" distB="0" distL="0" distR="0">
            <wp:extent cx="5940425" cy="6403537"/>
            <wp:effectExtent l="1905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cstate="print"/>
                    <a:srcRect/>
                    <a:stretch>
                      <a:fillRect/>
                    </a:stretch>
                  </pic:blipFill>
                  <pic:spPr bwMode="auto">
                    <a:xfrm>
                      <a:off x="0" y="0"/>
                      <a:ext cx="5940425" cy="6403537"/>
                    </a:xfrm>
                    <a:prstGeom prst="rect">
                      <a:avLst/>
                    </a:prstGeom>
                    <a:noFill/>
                    <a:ln w="9525">
                      <a:noFill/>
                      <a:miter lim="800000"/>
                      <a:headEnd/>
                      <a:tailEnd/>
                    </a:ln>
                  </pic:spPr>
                </pic:pic>
              </a:graphicData>
            </a:graphic>
          </wp:inline>
        </w:drawing>
      </w:r>
    </w:p>
    <w:p w:rsidR="00784A4A" w:rsidRDefault="00784A4A" w:rsidP="00CB03C6">
      <w:pPr>
        <w:shd w:val="clear" w:color="auto" w:fill="FFFFFF"/>
        <w:spacing w:before="100" w:beforeAutospacing="1" w:after="100" w:afterAutospacing="1" w:line="240" w:lineRule="auto"/>
        <w:rPr>
          <w:rFonts w:ascii="Segoe UI" w:eastAsia="Times New Roman" w:hAnsi="Segoe UI" w:cs="Segoe UI"/>
          <w:color w:val="455A64"/>
          <w:sz w:val="24"/>
          <w:szCs w:val="24"/>
          <w:lang w:eastAsia="ru-RU"/>
        </w:rPr>
      </w:pPr>
    </w:p>
    <w:p w:rsidR="00784A4A" w:rsidRDefault="00784A4A" w:rsidP="00CB03C6">
      <w:pPr>
        <w:shd w:val="clear" w:color="auto" w:fill="FFFFFF"/>
        <w:spacing w:before="100" w:beforeAutospacing="1" w:after="100" w:afterAutospacing="1" w:line="240" w:lineRule="auto"/>
        <w:rPr>
          <w:rFonts w:ascii="Segoe UI" w:eastAsia="Times New Roman" w:hAnsi="Segoe UI" w:cs="Segoe UI"/>
          <w:color w:val="455A64"/>
          <w:sz w:val="24"/>
          <w:szCs w:val="24"/>
          <w:lang w:eastAsia="ru-RU"/>
        </w:rPr>
      </w:pPr>
    </w:p>
    <w:p w:rsidR="00784A4A" w:rsidRDefault="00784A4A" w:rsidP="00CB03C6">
      <w:pPr>
        <w:shd w:val="clear" w:color="auto" w:fill="FFFFFF"/>
        <w:spacing w:before="100" w:beforeAutospacing="1" w:after="100" w:afterAutospacing="1" w:line="240" w:lineRule="auto"/>
        <w:rPr>
          <w:rFonts w:ascii="Segoe UI" w:eastAsia="Times New Roman" w:hAnsi="Segoe UI" w:cs="Segoe UI"/>
          <w:color w:val="455A64"/>
          <w:sz w:val="24"/>
          <w:szCs w:val="24"/>
          <w:lang w:eastAsia="ru-RU"/>
        </w:rPr>
      </w:pPr>
    </w:p>
    <w:p w:rsidR="00784A4A" w:rsidRDefault="00784A4A" w:rsidP="00CB03C6">
      <w:pPr>
        <w:shd w:val="clear" w:color="auto" w:fill="FFFFFF"/>
        <w:spacing w:before="100" w:beforeAutospacing="1" w:after="100" w:afterAutospacing="1" w:line="240" w:lineRule="auto"/>
        <w:rPr>
          <w:rFonts w:ascii="Segoe UI" w:eastAsia="Times New Roman" w:hAnsi="Segoe UI" w:cs="Segoe UI"/>
          <w:color w:val="455A64"/>
          <w:sz w:val="24"/>
          <w:szCs w:val="24"/>
          <w:lang w:eastAsia="ru-RU"/>
        </w:rPr>
      </w:pPr>
    </w:p>
    <w:p w:rsidR="00784A4A" w:rsidRDefault="00784A4A" w:rsidP="00CB03C6">
      <w:pPr>
        <w:shd w:val="clear" w:color="auto" w:fill="FFFFFF"/>
        <w:spacing w:before="100" w:beforeAutospacing="1" w:after="100" w:afterAutospacing="1" w:line="240" w:lineRule="auto"/>
        <w:rPr>
          <w:rFonts w:ascii="Segoe UI" w:eastAsia="Times New Roman" w:hAnsi="Segoe UI" w:cs="Segoe UI"/>
          <w:color w:val="455A64"/>
          <w:sz w:val="24"/>
          <w:szCs w:val="24"/>
          <w:lang w:eastAsia="ru-RU"/>
        </w:rPr>
      </w:pPr>
    </w:p>
    <w:p w:rsidR="00784A4A" w:rsidRDefault="00784A4A" w:rsidP="00CB03C6">
      <w:pPr>
        <w:shd w:val="clear" w:color="auto" w:fill="FFFFFF"/>
        <w:spacing w:before="100" w:beforeAutospacing="1" w:after="100" w:afterAutospacing="1" w:line="240" w:lineRule="auto"/>
        <w:rPr>
          <w:rFonts w:ascii="Segoe UI" w:eastAsia="Times New Roman" w:hAnsi="Segoe UI" w:cs="Segoe UI"/>
          <w:color w:val="455A64"/>
          <w:sz w:val="24"/>
          <w:szCs w:val="24"/>
          <w:lang w:eastAsia="ru-RU"/>
        </w:rPr>
      </w:pPr>
    </w:p>
    <w:p w:rsidR="00784A4A" w:rsidRPr="007A4D45" w:rsidRDefault="00784A4A" w:rsidP="00CB03C6">
      <w:pPr>
        <w:shd w:val="clear" w:color="auto" w:fill="FFFFFF"/>
        <w:spacing w:before="100" w:beforeAutospacing="1" w:after="100" w:afterAutospacing="1" w:line="240" w:lineRule="auto"/>
        <w:rPr>
          <w:rFonts w:ascii="Segoe UI" w:eastAsia="Times New Roman" w:hAnsi="Segoe UI" w:cs="Segoe UI"/>
          <w:b/>
          <w:color w:val="455A64"/>
          <w:sz w:val="24"/>
          <w:szCs w:val="24"/>
          <w:lang w:eastAsia="ru-RU"/>
        </w:rPr>
      </w:pPr>
    </w:p>
    <w:p w:rsidR="00CB03C6" w:rsidRPr="007A4D45" w:rsidRDefault="007A4D45" w:rsidP="00CB03C6">
      <w:pPr>
        <w:shd w:val="clear" w:color="auto" w:fill="FFFFFF"/>
        <w:spacing w:before="100" w:beforeAutospacing="1" w:after="100" w:afterAutospacing="1" w:line="240" w:lineRule="auto"/>
        <w:rPr>
          <w:rFonts w:ascii="Segoe UI" w:eastAsia="Times New Roman" w:hAnsi="Segoe UI" w:cs="Segoe UI"/>
          <w:b/>
          <w:color w:val="455A64"/>
          <w:sz w:val="24"/>
          <w:szCs w:val="24"/>
          <w:lang w:val="en-US" w:eastAsia="ru-RU"/>
        </w:rPr>
      </w:pPr>
      <w:r w:rsidRPr="007A4D45">
        <w:rPr>
          <w:rFonts w:ascii="Segoe UI" w:eastAsia="Times New Roman" w:hAnsi="Segoe UI" w:cs="Segoe UI"/>
          <w:b/>
          <w:color w:val="455A64"/>
          <w:sz w:val="24"/>
          <w:szCs w:val="24"/>
          <w:lang w:val="en-US" w:eastAsia="ru-RU"/>
        </w:rPr>
        <w:lastRenderedPageBreak/>
        <w:t>The main takeaways</w:t>
      </w:r>
      <w:r w:rsidR="00C9018A" w:rsidRPr="007A4D45">
        <w:rPr>
          <w:rFonts w:ascii="Segoe UI" w:eastAsia="Times New Roman" w:hAnsi="Segoe UI" w:cs="Segoe UI"/>
          <w:b/>
          <w:color w:val="455A64"/>
          <w:sz w:val="24"/>
          <w:szCs w:val="24"/>
          <w:lang w:val="en-US" w:eastAsia="ru-RU"/>
        </w:rPr>
        <w:t xml:space="preserve"> </w:t>
      </w:r>
      <w:r>
        <w:rPr>
          <w:rFonts w:ascii="Segoe UI" w:eastAsia="Times New Roman" w:hAnsi="Segoe UI" w:cs="Segoe UI"/>
          <w:b/>
          <w:color w:val="455A64"/>
          <w:sz w:val="24"/>
          <w:szCs w:val="24"/>
          <w:lang w:val="en-US" w:eastAsia="ru-RU"/>
        </w:rPr>
        <w:t>for color choice</w:t>
      </w:r>
    </w:p>
    <w:p w:rsidR="00176654" w:rsidRPr="00176654" w:rsidRDefault="00C9018A" w:rsidP="00585D2D">
      <w:pPr>
        <w:numPr>
          <w:ilvl w:val="0"/>
          <w:numId w:val="2"/>
        </w:numPr>
        <w:shd w:val="clear" w:color="auto" w:fill="FFFFFF"/>
        <w:spacing w:before="100" w:beforeAutospacing="1" w:after="0" w:line="240" w:lineRule="auto"/>
        <w:ind w:left="0"/>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Dynamic</w:t>
      </w:r>
      <w:r w:rsidRPr="00C9018A">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programs</w:t>
      </w:r>
      <w:r w:rsidRPr="00C9018A">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from</w:t>
      </w:r>
      <w:r w:rsidRPr="00C9018A">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third</w:t>
      </w:r>
      <w:r w:rsidRPr="00C9018A">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to</w:t>
      </w:r>
      <w:r w:rsidRPr="00C9018A">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twenty</w:t>
      </w:r>
      <w:r w:rsidRPr="00C9018A">
        <w:rPr>
          <w:rFonts w:ascii="Segoe UI" w:eastAsia="Times New Roman" w:hAnsi="Segoe UI" w:cs="Segoe UI"/>
          <w:color w:val="455A64"/>
          <w:sz w:val="24"/>
          <w:szCs w:val="24"/>
          <w:lang w:val="en-US" w:eastAsia="ru-RU"/>
        </w:rPr>
        <w:t>-</w:t>
      </w:r>
      <w:r>
        <w:rPr>
          <w:rFonts w:ascii="Segoe UI" w:eastAsia="Times New Roman" w:hAnsi="Segoe UI" w:cs="Segoe UI"/>
          <w:color w:val="455A64"/>
          <w:sz w:val="24"/>
          <w:szCs w:val="24"/>
          <w:lang w:val="en-US" w:eastAsia="ru-RU"/>
        </w:rPr>
        <w:t>ninth</w:t>
      </w:r>
      <w:r w:rsidRPr="00C9018A">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exceptions</w:t>
      </w:r>
      <w:r w:rsidRPr="00C9018A">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are</w:t>
      </w:r>
      <w:r w:rsidRPr="00C9018A">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present</w:t>
      </w:r>
      <w:r w:rsidRPr="00C9018A">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have seven color subprogram modes each, plus one combinati</w:t>
      </w:r>
      <w:r w:rsidR="00176654">
        <w:rPr>
          <w:rFonts w:ascii="Segoe UI" w:eastAsia="Times New Roman" w:hAnsi="Segoe UI" w:cs="Segoe UI"/>
          <w:color w:val="455A64"/>
          <w:sz w:val="24"/>
          <w:szCs w:val="24"/>
          <w:lang w:val="en-US" w:eastAsia="ru-RU"/>
        </w:rPr>
        <w:t>ve</w:t>
      </w:r>
      <w:r>
        <w:rPr>
          <w:rFonts w:ascii="Segoe UI" w:eastAsia="Times New Roman" w:hAnsi="Segoe UI" w:cs="Segoe UI"/>
          <w:color w:val="455A64"/>
          <w:sz w:val="24"/>
          <w:szCs w:val="24"/>
          <w:lang w:val="en-US" w:eastAsia="ru-RU"/>
        </w:rPr>
        <w:t xml:space="preserve"> program. </w:t>
      </w:r>
      <w:r w:rsidR="00176654">
        <w:rPr>
          <w:rFonts w:ascii="Segoe UI" w:eastAsia="Times New Roman" w:hAnsi="Segoe UI" w:cs="Segoe UI"/>
          <w:color w:val="455A64"/>
          <w:sz w:val="24"/>
          <w:szCs w:val="24"/>
          <w:lang w:val="en-US" w:eastAsia="ru-RU"/>
        </w:rPr>
        <w:t>Subprograms are set with the second scroll bar and their numbers are from zero to seven. The seventh one is combinative, and it alternately picks colors of programs from zero to six.</w:t>
      </w:r>
    </w:p>
    <w:p w:rsidR="00176654" w:rsidRPr="0045689F" w:rsidRDefault="0045689F" w:rsidP="00585D2D">
      <w:pPr>
        <w:numPr>
          <w:ilvl w:val="0"/>
          <w:numId w:val="2"/>
        </w:numPr>
        <w:shd w:val="clear" w:color="auto" w:fill="FFFFFF"/>
        <w:spacing w:before="100" w:beforeAutospacing="1" w:after="0" w:line="240" w:lineRule="auto"/>
        <w:ind w:left="0"/>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Max</w:t>
      </w:r>
      <w:r w:rsidR="0023096B" w:rsidRPr="0023096B">
        <w:rPr>
          <w:rFonts w:ascii="Segoe UI" w:eastAsia="Times New Roman" w:hAnsi="Segoe UI" w:cs="Segoe UI"/>
          <w:color w:val="455A64"/>
          <w:sz w:val="24"/>
          <w:szCs w:val="24"/>
          <w:lang w:val="en-US" w:eastAsia="ru-RU"/>
        </w:rPr>
        <w:t>.</w:t>
      </w:r>
      <w:r>
        <w:rPr>
          <w:rFonts w:ascii="Segoe UI" w:eastAsia="Times New Roman" w:hAnsi="Segoe UI" w:cs="Segoe UI"/>
          <w:color w:val="455A64"/>
          <w:sz w:val="24"/>
          <w:szCs w:val="24"/>
          <w:lang w:val="en-US" w:eastAsia="ru-RU"/>
        </w:rPr>
        <w:t xml:space="preserve"> </w:t>
      </w:r>
      <w:proofErr w:type="gramStart"/>
      <w:r>
        <w:rPr>
          <w:rFonts w:ascii="Segoe UI" w:eastAsia="Times New Roman" w:hAnsi="Segoe UI" w:cs="Segoe UI"/>
          <w:color w:val="455A64"/>
          <w:sz w:val="24"/>
          <w:szCs w:val="24"/>
          <w:lang w:val="en-US" w:eastAsia="ru-RU"/>
        </w:rPr>
        <w:t>number</w:t>
      </w:r>
      <w:proofErr w:type="gramEnd"/>
      <w:r>
        <w:rPr>
          <w:rFonts w:ascii="Segoe UI" w:eastAsia="Times New Roman" w:hAnsi="Segoe UI" w:cs="Segoe UI"/>
          <w:color w:val="455A64"/>
          <w:sz w:val="24"/>
          <w:szCs w:val="24"/>
          <w:lang w:val="en-US" w:eastAsia="ru-RU"/>
        </w:rPr>
        <w:t xml:space="preserve"> of colors used in dynamic programs from third to twenty-ninth equals six.</w:t>
      </w:r>
    </w:p>
    <w:p w:rsidR="007A4D45" w:rsidRPr="007A4D45" w:rsidRDefault="007A4D45" w:rsidP="00585D2D">
      <w:pPr>
        <w:numPr>
          <w:ilvl w:val="0"/>
          <w:numId w:val="2"/>
        </w:numPr>
        <w:shd w:val="clear" w:color="auto" w:fill="FFFFFF"/>
        <w:spacing w:before="100" w:beforeAutospacing="1" w:after="0" w:line="240" w:lineRule="auto"/>
        <w:ind w:left="0"/>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You can view list of dynamical subprograms using AT+PC command</w:t>
      </w:r>
    </w:p>
    <w:p w:rsidR="00CB03C6" w:rsidRPr="002750B4" w:rsidRDefault="007A4D45" w:rsidP="00585D2D">
      <w:pPr>
        <w:shd w:val="clear" w:color="auto" w:fill="FFFFFF"/>
        <w:spacing w:before="100" w:beforeAutospacing="1" w:after="0" w:line="240" w:lineRule="auto"/>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For</w:t>
      </w:r>
      <w:r w:rsidRPr="001B2126">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example</w:t>
      </w:r>
      <w:proofErr w:type="gramStart"/>
      <w:r w:rsidR="00CB03C6" w:rsidRPr="001B2126">
        <w:rPr>
          <w:rFonts w:ascii="Segoe UI" w:eastAsia="Times New Roman" w:hAnsi="Segoe UI" w:cs="Segoe UI"/>
          <w:color w:val="455A64"/>
          <w:sz w:val="24"/>
          <w:szCs w:val="24"/>
          <w:lang w:val="en-US" w:eastAsia="ru-RU"/>
        </w:rPr>
        <w:t>:</w:t>
      </w:r>
      <w:proofErr w:type="gramEnd"/>
      <w:r w:rsidR="00CB03C6" w:rsidRPr="001B2126">
        <w:rPr>
          <w:rFonts w:ascii="Segoe UI" w:eastAsia="Times New Roman" w:hAnsi="Segoe UI" w:cs="Segoe UI"/>
          <w:color w:val="455A64"/>
          <w:sz w:val="24"/>
          <w:szCs w:val="24"/>
          <w:lang w:val="en-US" w:eastAsia="ru-RU"/>
        </w:rPr>
        <w:br/>
        <w:t>0:  0, 15, 31, 47, 63, 79</w:t>
      </w:r>
      <w:r w:rsidR="00CB03C6" w:rsidRPr="001B2126">
        <w:rPr>
          <w:rFonts w:ascii="Segoe UI" w:eastAsia="Times New Roman" w:hAnsi="Segoe UI" w:cs="Segoe UI"/>
          <w:color w:val="455A64"/>
          <w:sz w:val="24"/>
          <w:szCs w:val="24"/>
          <w:lang w:val="en-US" w:eastAsia="ru-RU"/>
        </w:rPr>
        <w:br/>
        <w:t>1:  80, 70, 60, 50, 40, 30</w:t>
      </w:r>
      <w:r w:rsidR="00CB03C6" w:rsidRPr="001B2126">
        <w:rPr>
          <w:rFonts w:ascii="Segoe UI" w:eastAsia="Times New Roman" w:hAnsi="Segoe UI" w:cs="Segoe UI"/>
          <w:color w:val="455A64"/>
          <w:sz w:val="24"/>
          <w:szCs w:val="24"/>
          <w:lang w:val="en-US" w:eastAsia="ru-RU"/>
        </w:rPr>
        <w:br/>
        <w:t>……..</w:t>
      </w:r>
      <w:r w:rsidR="00CB03C6" w:rsidRPr="001B2126">
        <w:rPr>
          <w:rFonts w:ascii="Segoe UI" w:eastAsia="Times New Roman" w:hAnsi="Segoe UI" w:cs="Segoe UI"/>
          <w:color w:val="455A64"/>
          <w:sz w:val="24"/>
          <w:szCs w:val="24"/>
          <w:lang w:val="en-US" w:eastAsia="ru-RU"/>
        </w:rPr>
        <w:br/>
      </w:r>
      <w:r>
        <w:rPr>
          <w:rFonts w:ascii="Segoe UI" w:eastAsia="Times New Roman" w:hAnsi="Segoe UI" w:cs="Segoe UI"/>
          <w:color w:val="455A64"/>
          <w:sz w:val="24"/>
          <w:szCs w:val="24"/>
          <w:lang w:val="en-US" w:eastAsia="ru-RU"/>
        </w:rPr>
        <w:t>Thus</w:t>
      </w:r>
      <w:r w:rsidRPr="002750B4">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in</w:t>
      </w:r>
      <w:r w:rsidRPr="002750B4">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all</w:t>
      </w:r>
      <w:r w:rsidRPr="002750B4">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programs</w:t>
      </w:r>
      <w:r w:rsidRPr="002750B4">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from</w:t>
      </w:r>
      <w:r w:rsidR="00CB03C6" w:rsidRPr="002750B4">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third</w:t>
      </w:r>
      <w:r w:rsidRPr="002750B4">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to</w:t>
      </w:r>
      <w:r w:rsidRPr="002750B4">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twenty</w:t>
      </w:r>
      <w:r w:rsidRPr="002750B4">
        <w:rPr>
          <w:rFonts w:ascii="Segoe UI" w:eastAsia="Times New Roman" w:hAnsi="Segoe UI" w:cs="Segoe UI"/>
          <w:color w:val="455A64"/>
          <w:sz w:val="24"/>
          <w:szCs w:val="24"/>
          <w:lang w:val="en-US" w:eastAsia="ru-RU"/>
        </w:rPr>
        <w:t>-</w:t>
      </w:r>
      <w:r>
        <w:rPr>
          <w:rFonts w:ascii="Segoe UI" w:eastAsia="Times New Roman" w:hAnsi="Segoe UI" w:cs="Segoe UI"/>
          <w:color w:val="455A64"/>
          <w:sz w:val="24"/>
          <w:szCs w:val="24"/>
          <w:lang w:val="en-US" w:eastAsia="ru-RU"/>
        </w:rPr>
        <w:t>ninth</w:t>
      </w:r>
      <w:r w:rsidR="00CB03C6" w:rsidRPr="002750B4">
        <w:rPr>
          <w:rFonts w:ascii="Segoe UI" w:eastAsia="Times New Roman" w:hAnsi="Segoe UI" w:cs="Segoe UI"/>
          <w:color w:val="455A64"/>
          <w:sz w:val="24"/>
          <w:szCs w:val="24"/>
          <w:lang w:val="en-US" w:eastAsia="ru-RU"/>
        </w:rPr>
        <w:br/>
      </w:r>
      <w:r w:rsidR="002750B4">
        <w:rPr>
          <w:rFonts w:ascii="Segoe UI" w:eastAsia="Times New Roman" w:hAnsi="Segoe UI" w:cs="Segoe UI"/>
          <w:color w:val="455A64"/>
          <w:sz w:val="24"/>
          <w:szCs w:val="24"/>
          <w:lang w:val="en-US" w:eastAsia="ru-RU"/>
        </w:rPr>
        <w:t>by default zero program uses colors</w:t>
      </w:r>
      <w:r w:rsidR="00CB03C6" w:rsidRPr="002750B4">
        <w:rPr>
          <w:rFonts w:ascii="Segoe UI" w:eastAsia="Times New Roman" w:hAnsi="Segoe UI" w:cs="Segoe UI"/>
          <w:color w:val="455A64"/>
          <w:sz w:val="24"/>
          <w:szCs w:val="24"/>
          <w:lang w:val="en-US" w:eastAsia="ru-RU"/>
        </w:rPr>
        <w:t xml:space="preserve"> 0, 15, 31, 47, 63, 79</w:t>
      </w:r>
      <w:r w:rsidR="00F3019F" w:rsidRPr="002750B4">
        <w:rPr>
          <w:rFonts w:ascii="Segoe UI" w:eastAsia="Times New Roman" w:hAnsi="Segoe UI" w:cs="Segoe UI"/>
          <w:color w:val="455A64"/>
          <w:sz w:val="24"/>
          <w:szCs w:val="24"/>
          <w:lang w:val="en-US" w:eastAsia="ru-RU"/>
        </w:rPr>
        <w:t xml:space="preserve"> (</w:t>
      </w:r>
      <w:r w:rsidR="002750B4">
        <w:rPr>
          <w:rFonts w:ascii="Segoe UI" w:eastAsia="Times New Roman" w:hAnsi="Segoe UI" w:cs="Segoe UI"/>
          <w:color w:val="455A64"/>
          <w:sz w:val="24"/>
          <w:szCs w:val="24"/>
          <w:lang w:val="en-US" w:eastAsia="ru-RU"/>
        </w:rPr>
        <w:t>red, yellow</w:t>
      </w:r>
      <w:r w:rsidR="00F3019F" w:rsidRPr="002750B4">
        <w:rPr>
          <w:rFonts w:ascii="Segoe UI" w:eastAsia="Times New Roman" w:hAnsi="Segoe UI" w:cs="Segoe UI"/>
          <w:color w:val="455A64"/>
          <w:sz w:val="24"/>
          <w:szCs w:val="24"/>
          <w:lang w:val="en-US" w:eastAsia="ru-RU"/>
        </w:rPr>
        <w:t xml:space="preserve"> … )</w:t>
      </w:r>
      <w:r w:rsidR="00CB03C6" w:rsidRPr="002750B4">
        <w:rPr>
          <w:rFonts w:ascii="Segoe UI" w:eastAsia="Times New Roman" w:hAnsi="Segoe UI" w:cs="Segoe UI"/>
          <w:color w:val="455A64"/>
          <w:sz w:val="24"/>
          <w:szCs w:val="24"/>
          <w:lang w:val="en-US" w:eastAsia="ru-RU"/>
        </w:rPr>
        <w:br/>
      </w:r>
      <w:r w:rsidR="002750B4">
        <w:rPr>
          <w:rFonts w:ascii="Segoe UI" w:eastAsia="Times New Roman" w:hAnsi="Segoe UI" w:cs="Segoe UI"/>
          <w:color w:val="455A64"/>
          <w:sz w:val="24"/>
          <w:szCs w:val="24"/>
          <w:lang w:val="en-US" w:eastAsia="ru-RU"/>
        </w:rPr>
        <w:t>by default first program uses colors</w:t>
      </w:r>
      <w:r w:rsidR="002750B4" w:rsidRPr="002750B4">
        <w:rPr>
          <w:rFonts w:ascii="Segoe UI" w:eastAsia="Times New Roman" w:hAnsi="Segoe UI" w:cs="Segoe UI"/>
          <w:color w:val="455A64"/>
          <w:sz w:val="24"/>
          <w:szCs w:val="24"/>
          <w:lang w:val="en-US" w:eastAsia="ru-RU"/>
        </w:rPr>
        <w:t xml:space="preserve"> </w:t>
      </w:r>
      <w:r w:rsidR="00CB03C6" w:rsidRPr="002750B4">
        <w:rPr>
          <w:rFonts w:ascii="Segoe UI" w:eastAsia="Times New Roman" w:hAnsi="Segoe UI" w:cs="Segoe UI"/>
          <w:color w:val="455A64"/>
          <w:sz w:val="24"/>
          <w:szCs w:val="24"/>
          <w:lang w:val="en-US" w:eastAsia="ru-RU"/>
        </w:rPr>
        <w:t>80, 70, 60, 50, 40, 30</w:t>
      </w:r>
      <w:r w:rsidR="00CB03C6" w:rsidRPr="002750B4">
        <w:rPr>
          <w:rFonts w:ascii="Segoe UI" w:eastAsia="Times New Roman" w:hAnsi="Segoe UI" w:cs="Segoe UI"/>
          <w:color w:val="455A64"/>
          <w:sz w:val="24"/>
          <w:szCs w:val="24"/>
          <w:lang w:val="en-US" w:eastAsia="ru-RU"/>
        </w:rPr>
        <w:br/>
        <w:t>……</w:t>
      </w:r>
    </w:p>
    <w:p w:rsidR="00CB03C6" w:rsidRPr="002750B4" w:rsidRDefault="002750B4" w:rsidP="00585D2D">
      <w:pPr>
        <w:numPr>
          <w:ilvl w:val="0"/>
          <w:numId w:val="2"/>
        </w:numPr>
        <w:shd w:val="clear" w:color="auto" w:fill="FFFFFF"/>
        <w:spacing w:before="100" w:beforeAutospacing="1" w:after="0" w:line="240" w:lineRule="auto"/>
        <w:ind w:left="0"/>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Colors</w:t>
      </w:r>
      <w:r w:rsidRPr="002750B4">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are</w:t>
      </w:r>
      <w:r w:rsidRPr="002750B4">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as</w:t>
      </w:r>
      <w:r w:rsidRPr="002750B4">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on</w:t>
      </w:r>
      <w:r w:rsidRPr="002750B4">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rainbow</w:t>
      </w:r>
      <w:r w:rsidR="00CB03C6" w:rsidRPr="002750B4">
        <w:rPr>
          <w:rFonts w:ascii="Segoe UI" w:eastAsia="Times New Roman" w:hAnsi="Segoe UI" w:cs="Segoe UI"/>
          <w:color w:val="455A64"/>
          <w:sz w:val="24"/>
          <w:szCs w:val="24"/>
          <w:lang w:val="en-US" w:eastAsia="ru-RU"/>
        </w:rPr>
        <w:t>: 0-</w:t>
      </w:r>
      <w:r>
        <w:rPr>
          <w:rFonts w:ascii="Segoe UI" w:eastAsia="Times New Roman" w:hAnsi="Segoe UI" w:cs="Segoe UI"/>
          <w:color w:val="455A64"/>
          <w:sz w:val="24"/>
          <w:szCs w:val="24"/>
          <w:lang w:val="en-US" w:eastAsia="ru-RU"/>
        </w:rPr>
        <w:t>red</w:t>
      </w:r>
      <w:r w:rsidR="00CB03C6" w:rsidRPr="002750B4">
        <w:rPr>
          <w:rFonts w:ascii="Segoe UI" w:eastAsia="Times New Roman" w:hAnsi="Segoe UI" w:cs="Segoe UI"/>
          <w:color w:val="455A64"/>
          <w:sz w:val="24"/>
          <w:szCs w:val="24"/>
          <w:lang w:val="en-US" w:eastAsia="ru-RU"/>
        </w:rPr>
        <w:t>,…..,16-</w:t>
      </w:r>
      <w:r>
        <w:rPr>
          <w:rFonts w:ascii="Segoe UI" w:eastAsia="Times New Roman" w:hAnsi="Segoe UI" w:cs="Segoe UI"/>
          <w:color w:val="455A64"/>
          <w:sz w:val="24"/>
          <w:szCs w:val="24"/>
          <w:lang w:val="en-US" w:eastAsia="ru-RU"/>
        </w:rPr>
        <w:t>yellow</w:t>
      </w:r>
      <w:r w:rsidR="00CB03C6" w:rsidRPr="002750B4">
        <w:rPr>
          <w:rFonts w:ascii="Segoe UI" w:eastAsia="Times New Roman" w:hAnsi="Segoe UI" w:cs="Segoe UI"/>
          <w:color w:val="455A64"/>
          <w:sz w:val="24"/>
          <w:szCs w:val="24"/>
          <w:lang w:val="en-US" w:eastAsia="ru-RU"/>
        </w:rPr>
        <w:t>,….,32-</w:t>
      </w:r>
      <w:r w:rsidR="00D82361">
        <w:rPr>
          <w:rFonts w:ascii="Segoe UI" w:eastAsia="Times New Roman" w:hAnsi="Segoe UI" w:cs="Segoe UI"/>
          <w:color w:val="455A64"/>
          <w:sz w:val="24"/>
          <w:szCs w:val="24"/>
          <w:lang w:val="en-US" w:eastAsia="ru-RU"/>
        </w:rPr>
        <w:t>green</w:t>
      </w:r>
      <w:r w:rsidR="00CB03C6" w:rsidRPr="002750B4">
        <w:rPr>
          <w:rFonts w:ascii="Segoe UI" w:eastAsia="Times New Roman" w:hAnsi="Segoe UI" w:cs="Segoe UI"/>
          <w:color w:val="455A64"/>
          <w:sz w:val="24"/>
          <w:szCs w:val="24"/>
          <w:lang w:val="en-US" w:eastAsia="ru-RU"/>
        </w:rPr>
        <w:t>,….,48-</w:t>
      </w:r>
      <w:r w:rsidR="00D82361">
        <w:rPr>
          <w:rFonts w:ascii="Segoe UI" w:eastAsia="Times New Roman" w:hAnsi="Segoe UI" w:cs="Segoe UI"/>
          <w:color w:val="455A64"/>
          <w:sz w:val="24"/>
          <w:szCs w:val="24"/>
          <w:lang w:val="en-US" w:eastAsia="ru-RU"/>
        </w:rPr>
        <w:t>bluish green</w:t>
      </w:r>
      <w:r w:rsidR="00CB03C6" w:rsidRPr="002750B4">
        <w:rPr>
          <w:rFonts w:ascii="Segoe UI" w:eastAsia="Times New Roman" w:hAnsi="Segoe UI" w:cs="Segoe UI"/>
          <w:color w:val="455A64"/>
          <w:sz w:val="24"/>
          <w:szCs w:val="24"/>
          <w:lang w:val="en-US" w:eastAsia="ru-RU"/>
        </w:rPr>
        <w:t>,….,64-</w:t>
      </w:r>
      <w:r w:rsidR="00D82361">
        <w:rPr>
          <w:rFonts w:ascii="Segoe UI" w:eastAsia="Times New Roman" w:hAnsi="Segoe UI" w:cs="Segoe UI"/>
          <w:color w:val="455A64"/>
          <w:sz w:val="24"/>
          <w:szCs w:val="24"/>
          <w:lang w:val="en-US" w:eastAsia="ru-RU"/>
        </w:rPr>
        <w:t>dark blue</w:t>
      </w:r>
      <w:r w:rsidR="00CB03C6" w:rsidRPr="002750B4">
        <w:rPr>
          <w:rFonts w:ascii="Segoe UI" w:eastAsia="Times New Roman" w:hAnsi="Segoe UI" w:cs="Segoe UI"/>
          <w:color w:val="455A64"/>
          <w:sz w:val="24"/>
          <w:szCs w:val="24"/>
          <w:lang w:val="en-US" w:eastAsia="ru-RU"/>
        </w:rPr>
        <w:t>,….,80-</w:t>
      </w:r>
      <w:r w:rsidR="00D82361">
        <w:rPr>
          <w:rFonts w:ascii="Segoe UI" w:eastAsia="Times New Roman" w:hAnsi="Segoe UI" w:cs="Segoe UI"/>
          <w:color w:val="455A64"/>
          <w:sz w:val="24"/>
          <w:szCs w:val="24"/>
          <w:lang w:val="en-US" w:eastAsia="ru-RU"/>
        </w:rPr>
        <w:t>violet</w:t>
      </w:r>
      <w:r w:rsidR="00CB03C6" w:rsidRPr="002750B4">
        <w:rPr>
          <w:rFonts w:ascii="Segoe UI" w:eastAsia="Times New Roman" w:hAnsi="Segoe UI" w:cs="Segoe UI"/>
          <w:color w:val="455A64"/>
          <w:sz w:val="24"/>
          <w:szCs w:val="24"/>
          <w:lang w:val="en-US" w:eastAsia="ru-RU"/>
        </w:rPr>
        <w:t>,95-</w:t>
      </w:r>
      <w:r w:rsidR="00D82361">
        <w:rPr>
          <w:rFonts w:ascii="Segoe UI" w:eastAsia="Times New Roman" w:hAnsi="Segoe UI" w:cs="Segoe UI"/>
          <w:color w:val="455A64"/>
          <w:sz w:val="24"/>
          <w:szCs w:val="24"/>
          <w:lang w:val="en-US" w:eastAsia="ru-RU"/>
        </w:rPr>
        <w:t>red</w:t>
      </w:r>
      <w:r w:rsidR="00CB03C6" w:rsidRPr="002750B4">
        <w:rPr>
          <w:rFonts w:ascii="Segoe UI" w:eastAsia="Times New Roman" w:hAnsi="Segoe UI" w:cs="Segoe UI"/>
          <w:color w:val="455A64"/>
          <w:sz w:val="24"/>
          <w:szCs w:val="24"/>
          <w:lang w:val="en-US" w:eastAsia="ru-RU"/>
        </w:rPr>
        <w:t>,</w:t>
      </w:r>
      <w:r w:rsidR="00F3019F" w:rsidRPr="002750B4">
        <w:rPr>
          <w:rFonts w:ascii="Segoe UI" w:eastAsia="Times New Roman" w:hAnsi="Segoe UI" w:cs="Segoe UI"/>
          <w:color w:val="455A64"/>
          <w:sz w:val="24"/>
          <w:szCs w:val="24"/>
          <w:lang w:val="en-US" w:eastAsia="ru-RU"/>
        </w:rPr>
        <w:t>112</w:t>
      </w:r>
      <w:r w:rsidR="00CB03C6" w:rsidRPr="002750B4">
        <w:rPr>
          <w:rFonts w:ascii="Segoe UI" w:eastAsia="Times New Roman" w:hAnsi="Segoe UI" w:cs="Segoe UI"/>
          <w:color w:val="455A64"/>
          <w:sz w:val="24"/>
          <w:szCs w:val="24"/>
          <w:lang w:val="en-US" w:eastAsia="ru-RU"/>
        </w:rPr>
        <w:t>-</w:t>
      </w:r>
      <w:r w:rsidR="00D82361">
        <w:rPr>
          <w:rFonts w:ascii="Segoe UI" w:eastAsia="Times New Roman" w:hAnsi="Segoe UI" w:cs="Segoe UI"/>
          <w:color w:val="455A64"/>
          <w:sz w:val="24"/>
          <w:szCs w:val="24"/>
          <w:lang w:val="en-US" w:eastAsia="ru-RU"/>
        </w:rPr>
        <w:t>white</w:t>
      </w:r>
      <w:r w:rsidR="00CB03C6" w:rsidRPr="002750B4">
        <w:rPr>
          <w:rFonts w:ascii="Segoe UI" w:eastAsia="Times New Roman" w:hAnsi="Segoe UI" w:cs="Segoe UI"/>
          <w:color w:val="455A64"/>
          <w:sz w:val="24"/>
          <w:szCs w:val="24"/>
          <w:lang w:val="en-US" w:eastAsia="ru-RU"/>
        </w:rPr>
        <w:t xml:space="preserve"> 100%,…..,</w:t>
      </w:r>
      <w:r w:rsidR="00F3019F" w:rsidRPr="002750B4">
        <w:rPr>
          <w:rFonts w:ascii="Segoe UI" w:eastAsia="Times New Roman" w:hAnsi="Segoe UI" w:cs="Segoe UI"/>
          <w:color w:val="455A64"/>
          <w:sz w:val="24"/>
          <w:szCs w:val="24"/>
          <w:lang w:val="en-US" w:eastAsia="ru-RU"/>
        </w:rPr>
        <w:t>128</w:t>
      </w:r>
      <w:r w:rsidR="00CB03C6" w:rsidRPr="002750B4">
        <w:rPr>
          <w:rFonts w:ascii="Segoe UI" w:eastAsia="Times New Roman" w:hAnsi="Segoe UI" w:cs="Segoe UI"/>
          <w:color w:val="455A64"/>
          <w:sz w:val="24"/>
          <w:szCs w:val="24"/>
          <w:lang w:val="en-US" w:eastAsia="ru-RU"/>
        </w:rPr>
        <w:t>-</w:t>
      </w:r>
      <w:r w:rsidR="00D82361">
        <w:rPr>
          <w:rFonts w:ascii="Segoe UI" w:eastAsia="Times New Roman" w:hAnsi="Segoe UI" w:cs="Segoe UI"/>
          <w:color w:val="455A64"/>
          <w:sz w:val="24"/>
          <w:szCs w:val="24"/>
          <w:lang w:val="en-US" w:eastAsia="ru-RU"/>
        </w:rPr>
        <w:t>white</w:t>
      </w:r>
      <w:r w:rsidR="00CB03C6" w:rsidRPr="002750B4">
        <w:rPr>
          <w:rFonts w:ascii="Segoe UI" w:eastAsia="Times New Roman" w:hAnsi="Segoe UI" w:cs="Segoe UI"/>
          <w:color w:val="455A64"/>
          <w:sz w:val="24"/>
          <w:szCs w:val="24"/>
          <w:lang w:val="en-US" w:eastAsia="ru-RU"/>
        </w:rPr>
        <w:t xml:space="preserve"> 0%(</w:t>
      </w:r>
      <w:r w:rsidR="00D82361">
        <w:rPr>
          <w:rFonts w:ascii="Segoe UI" w:eastAsia="Times New Roman" w:hAnsi="Segoe UI" w:cs="Segoe UI"/>
          <w:color w:val="455A64"/>
          <w:sz w:val="24"/>
          <w:szCs w:val="24"/>
          <w:lang w:val="en-US" w:eastAsia="ru-RU"/>
        </w:rPr>
        <w:t>black</w:t>
      </w:r>
      <w:r w:rsidR="00CB03C6" w:rsidRPr="002750B4">
        <w:rPr>
          <w:rFonts w:ascii="Segoe UI" w:eastAsia="Times New Roman" w:hAnsi="Segoe UI" w:cs="Segoe UI"/>
          <w:color w:val="455A64"/>
          <w:sz w:val="24"/>
          <w:szCs w:val="24"/>
          <w:lang w:val="en-US" w:eastAsia="ru-RU"/>
        </w:rPr>
        <w:t>).</w:t>
      </w:r>
    </w:p>
    <w:p w:rsidR="00E95DFE" w:rsidRDefault="00D82361" w:rsidP="00585D2D">
      <w:pPr>
        <w:shd w:val="clear" w:color="auto" w:fill="FFFFFF"/>
        <w:spacing w:before="100" w:beforeAutospacing="1" w:after="0" w:line="240" w:lineRule="auto"/>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For</w:t>
      </w:r>
      <w:r w:rsidRPr="00D8236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setting</w:t>
      </w:r>
      <w:r w:rsidRPr="00D8236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your</w:t>
      </w:r>
      <w:r w:rsidRPr="00D8236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colors</w:t>
      </w:r>
      <w:r w:rsidR="00E95DFE">
        <w:rPr>
          <w:rFonts w:ascii="Segoe UI" w:eastAsia="Times New Roman" w:hAnsi="Segoe UI" w:cs="Segoe UI"/>
          <w:color w:val="455A64"/>
          <w:sz w:val="24"/>
          <w:szCs w:val="24"/>
          <w:lang w:val="en-US" w:eastAsia="ru-RU"/>
        </w:rPr>
        <w:t xml:space="preserve"> from terminal</w:t>
      </w:r>
      <w:r w:rsidRPr="00D8236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select</w:t>
      </w:r>
      <w:r w:rsidRPr="00D8236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dynamic</w:t>
      </w:r>
      <w:r w:rsidRPr="00D8236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program</w:t>
      </w:r>
      <w:r w:rsidRPr="00D8236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that</w:t>
      </w:r>
      <w:r w:rsidRPr="00D8236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uses</w:t>
      </w:r>
      <w:r w:rsidRPr="00D8236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all</w:t>
      </w:r>
      <w:r w:rsidRPr="00D8236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six</w:t>
      </w:r>
      <w:r w:rsidRPr="00D8236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colors</w:t>
      </w:r>
      <w:r w:rsidRPr="00D8236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and</w:t>
      </w:r>
      <w:r w:rsidRPr="00D8236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then select</w:t>
      </w:r>
      <w:r w:rsidRPr="00D8236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the dynamic</w:t>
      </w:r>
      <w:r w:rsidRPr="00D8236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 xml:space="preserve">program </w:t>
      </w:r>
      <w:r w:rsidRPr="00D82361">
        <w:rPr>
          <w:rFonts w:ascii="Segoe UI" w:eastAsia="Times New Roman" w:hAnsi="Segoe UI" w:cs="Segoe UI"/>
          <w:b/>
          <w:bCs/>
          <w:color w:val="455A64"/>
          <w:sz w:val="24"/>
          <w:szCs w:val="24"/>
          <w:lang w:val="en-US" w:eastAsia="ru-RU"/>
        </w:rPr>
        <w:t>n</w:t>
      </w:r>
      <w:r>
        <w:rPr>
          <w:rFonts w:ascii="Segoe UI" w:eastAsia="Times New Roman" w:hAnsi="Segoe UI" w:cs="Segoe UI"/>
          <w:color w:val="455A64"/>
          <w:sz w:val="24"/>
          <w:szCs w:val="24"/>
          <w:lang w:val="en-US" w:eastAsia="ru-RU"/>
        </w:rPr>
        <w:t xml:space="preserve">, whose colors you would like to change. </w:t>
      </w:r>
    </w:p>
    <w:p w:rsidR="00CB03C6" w:rsidRPr="00E13CE5" w:rsidRDefault="00E95DFE" w:rsidP="00585D2D">
      <w:pPr>
        <w:shd w:val="clear" w:color="auto" w:fill="FFFFFF"/>
        <w:spacing w:before="100" w:beforeAutospacing="1" w:after="0" w:line="240" w:lineRule="auto"/>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Set the first color typing AT+</w:t>
      </w:r>
      <w:r w:rsidRPr="00E95DFE">
        <w:rPr>
          <w:rFonts w:ascii="Segoe UI" w:eastAsia="Times New Roman" w:hAnsi="Segoe UI" w:cs="Segoe UI"/>
          <w:color w:val="455A64"/>
          <w:sz w:val="24"/>
          <w:szCs w:val="24"/>
          <w:lang w:val="en-US" w:eastAsia="ru-RU"/>
        </w:rPr>
        <w:t xml:space="preserve"> W</w:t>
      </w:r>
      <w:r w:rsidRPr="00E95DFE">
        <w:rPr>
          <w:rFonts w:ascii="Segoe UI" w:eastAsia="Times New Roman" w:hAnsi="Segoe UI" w:cs="Segoe UI"/>
          <w:b/>
          <w:bCs/>
          <w:color w:val="455A64"/>
          <w:sz w:val="24"/>
          <w:szCs w:val="24"/>
          <w:lang w:val="en-US" w:eastAsia="ru-RU"/>
        </w:rPr>
        <w:t>n</w:t>
      </w:r>
      <w:r w:rsidRPr="00E95DFE">
        <w:rPr>
          <w:rFonts w:ascii="Segoe UI" w:eastAsia="Times New Roman" w:hAnsi="Segoe UI" w:cs="Segoe UI"/>
          <w:color w:val="455A64"/>
          <w:sz w:val="24"/>
          <w:szCs w:val="24"/>
          <w:lang w:val="en-US" w:eastAsia="ru-RU"/>
        </w:rPr>
        <w:t>,0,</w:t>
      </w:r>
      <w:r w:rsidRPr="00E95DFE">
        <w:rPr>
          <w:rFonts w:ascii="Segoe UI" w:eastAsia="Times New Roman" w:hAnsi="Segoe UI" w:cs="Segoe UI"/>
          <w:b/>
          <w:bCs/>
          <w:color w:val="455A64"/>
          <w:sz w:val="24"/>
          <w:szCs w:val="24"/>
          <w:lang w:val="en-US" w:eastAsia="ru-RU"/>
        </w:rPr>
        <w:t>c1</w:t>
      </w:r>
      <w:r>
        <w:rPr>
          <w:rFonts w:ascii="Segoe UI" w:eastAsia="Times New Roman" w:hAnsi="Segoe UI" w:cs="Segoe UI"/>
          <w:color w:val="455A64"/>
          <w:sz w:val="24"/>
          <w:szCs w:val="24"/>
          <w:lang w:val="en-US" w:eastAsia="ru-RU"/>
        </w:rPr>
        <w:t xml:space="preserve">, where </w:t>
      </w:r>
      <w:r w:rsidRPr="00E95DFE">
        <w:rPr>
          <w:rFonts w:ascii="Segoe UI" w:eastAsia="Times New Roman" w:hAnsi="Segoe UI" w:cs="Segoe UI"/>
          <w:b/>
          <w:bCs/>
          <w:color w:val="455A64"/>
          <w:sz w:val="24"/>
          <w:szCs w:val="24"/>
          <w:lang w:val="en-US" w:eastAsia="ru-RU"/>
        </w:rPr>
        <w:t>c1</w:t>
      </w:r>
      <w:r>
        <w:rPr>
          <w:rFonts w:ascii="Segoe UI" w:eastAsia="Times New Roman" w:hAnsi="Segoe UI" w:cs="Segoe UI"/>
          <w:b/>
          <w:bCs/>
          <w:color w:val="455A64"/>
          <w:sz w:val="24"/>
          <w:szCs w:val="24"/>
          <w:lang w:val="en-US" w:eastAsia="ru-RU"/>
        </w:rPr>
        <w:t xml:space="preserve"> </w:t>
      </w:r>
      <w:r>
        <w:rPr>
          <w:rFonts w:ascii="Segoe UI" w:eastAsia="Times New Roman" w:hAnsi="Segoe UI" w:cs="Segoe UI"/>
          <w:bCs/>
          <w:color w:val="455A64"/>
          <w:sz w:val="24"/>
          <w:szCs w:val="24"/>
          <w:lang w:val="en-US" w:eastAsia="ru-RU"/>
        </w:rPr>
        <w:t>is the color number from 0 to 128</w:t>
      </w:r>
      <w:r>
        <w:rPr>
          <w:rFonts w:ascii="Segoe UI" w:eastAsia="Times New Roman" w:hAnsi="Segoe UI" w:cs="Segoe UI"/>
          <w:color w:val="455A64"/>
          <w:sz w:val="24"/>
          <w:szCs w:val="24"/>
          <w:lang w:val="en-US" w:eastAsia="ru-RU"/>
        </w:rPr>
        <w:t xml:space="preserve"> </w:t>
      </w:r>
      <w:r w:rsidR="00CB03C6" w:rsidRPr="00E95DFE">
        <w:rPr>
          <w:rFonts w:ascii="Segoe UI" w:eastAsia="Times New Roman" w:hAnsi="Segoe UI" w:cs="Segoe UI"/>
          <w:color w:val="455A64"/>
          <w:sz w:val="24"/>
          <w:szCs w:val="24"/>
          <w:lang w:val="en-US" w:eastAsia="ru-RU"/>
        </w:rPr>
        <w:br/>
      </w:r>
      <w:r>
        <w:rPr>
          <w:rFonts w:ascii="Segoe UI" w:eastAsia="Times New Roman" w:hAnsi="Segoe UI" w:cs="Segoe UI"/>
          <w:color w:val="455A64"/>
          <w:sz w:val="24"/>
          <w:szCs w:val="24"/>
          <w:lang w:val="en-US" w:eastAsia="ru-RU"/>
        </w:rPr>
        <w:t>Set the second color typing AT+</w:t>
      </w:r>
      <w:r w:rsidRPr="00E95DFE">
        <w:rPr>
          <w:rFonts w:ascii="Segoe UI" w:eastAsia="Times New Roman" w:hAnsi="Segoe UI" w:cs="Segoe UI"/>
          <w:color w:val="455A64"/>
          <w:sz w:val="24"/>
          <w:szCs w:val="24"/>
          <w:lang w:val="en-US" w:eastAsia="ru-RU"/>
        </w:rPr>
        <w:t xml:space="preserve"> W</w:t>
      </w:r>
      <w:r w:rsidRPr="00E95DFE">
        <w:rPr>
          <w:rFonts w:ascii="Segoe UI" w:eastAsia="Times New Roman" w:hAnsi="Segoe UI" w:cs="Segoe UI"/>
          <w:b/>
          <w:bCs/>
          <w:color w:val="455A64"/>
          <w:sz w:val="24"/>
          <w:szCs w:val="24"/>
          <w:lang w:val="en-US" w:eastAsia="ru-RU"/>
        </w:rPr>
        <w:t>n</w:t>
      </w:r>
      <w:r w:rsidRPr="00E95DFE">
        <w:rPr>
          <w:rFonts w:ascii="Segoe UI" w:eastAsia="Times New Roman" w:hAnsi="Segoe UI" w:cs="Segoe UI"/>
          <w:color w:val="455A64"/>
          <w:sz w:val="24"/>
          <w:szCs w:val="24"/>
          <w:lang w:val="en-US" w:eastAsia="ru-RU"/>
        </w:rPr>
        <w:t>,0,</w:t>
      </w:r>
      <w:r w:rsidRPr="00E95DFE">
        <w:rPr>
          <w:rFonts w:ascii="Segoe UI" w:eastAsia="Times New Roman" w:hAnsi="Segoe UI" w:cs="Segoe UI"/>
          <w:b/>
          <w:bCs/>
          <w:color w:val="455A64"/>
          <w:sz w:val="24"/>
          <w:szCs w:val="24"/>
          <w:lang w:val="en-US" w:eastAsia="ru-RU"/>
        </w:rPr>
        <w:t>c</w:t>
      </w:r>
      <w:r>
        <w:rPr>
          <w:rFonts w:ascii="Segoe UI" w:eastAsia="Times New Roman" w:hAnsi="Segoe UI" w:cs="Segoe UI"/>
          <w:b/>
          <w:bCs/>
          <w:color w:val="455A64"/>
          <w:sz w:val="24"/>
          <w:szCs w:val="24"/>
          <w:lang w:val="en-US" w:eastAsia="ru-RU"/>
        </w:rPr>
        <w:t>2</w:t>
      </w:r>
      <w:r>
        <w:rPr>
          <w:rFonts w:ascii="Segoe UI" w:eastAsia="Times New Roman" w:hAnsi="Segoe UI" w:cs="Segoe UI"/>
          <w:color w:val="455A64"/>
          <w:sz w:val="24"/>
          <w:szCs w:val="24"/>
          <w:lang w:val="en-US" w:eastAsia="ru-RU"/>
        </w:rPr>
        <w:t xml:space="preserve">, where </w:t>
      </w:r>
      <w:r w:rsidRPr="00E95DFE">
        <w:rPr>
          <w:rFonts w:ascii="Segoe UI" w:eastAsia="Times New Roman" w:hAnsi="Segoe UI" w:cs="Segoe UI"/>
          <w:b/>
          <w:bCs/>
          <w:color w:val="455A64"/>
          <w:sz w:val="24"/>
          <w:szCs w:val="24"/>
          <w:lang w:val="en-US" w:eastAsia="ru-RU"/>
        </w:rPr>
        <w:t>c</w:t>
      </w:r>
      <w:r>
        <w:rPr>
          <w:rFonts w:ascii="Segoe UI" w:eastAsia="Times New Roman" w:hAnsi="Segoe UI" w:cs="Segoe UI"/>
          <w:b/>
          <w:bCs/>
          <w:color w:val="455A64"/>
          <w:sz w:val="24"/>
          <w:szCs w:val="24"/>
          <w:lang w:val="en-US" w:eastAsia="ru-RU"/>
        </w:rPr>
        <w:t xml:space="preserve">2 </w:t>
      </w:r>
      <w:r>
        <w:rPr>
          <w:rFonts w:ascii="Segoe UI" w:eastAsia="Times New Roman" w:hAnsi="Segoe UI" w:cs="Segoe UI"/>
          <w:bCs/>
          <w:color w:val="455A64"/>
          <w:sz w:val="24"/>
          <w:szCs w:val="24"/>
          <w:lang w:val="en-US" w:eastAsia="ru-RU"/>
        </w:rPr>
        <w:t>is the color number from 0 to 128</w:t>
      </w:r>
      <w:r>
        <w:rPr>
          <w:rFonts w:ascii="Segoe UI" w:eastAsia="Times New Roman" w:hAnsi="Segoe UI" w:cs="Segoe UI"/>
          <w:color w:val="455A64"/>
          <w:sz w:val="24"/>
          <w:szCs w:val="24"/>
          <w:lang w:val="en-US" w:eastAsia="ru-RU"/>
        </w:rPr>
        <w:t xml:space="preserve"> Set the third color typing AT+</w:t>
      </w:r>
      <w:r w:rsidRPr="00E95DFE">
        <w:rPr>
          <w:rFonts w:ascii="Segoe UI" w:eastAsia="Times New Roman" w:hAnsi="Segoe UI" w:cs="Segoe UI"/>
          <w:color w:val="455A64"/>
          <w:sz w:val="24"/>
          <w:szCs w:val="24"/>
          <w:lang w:val="en-US" w:eastAsia="ru-RU"/>
        </w:rPr>
        <w:t xml:space="preserve"> W</w:t>
      </w:r>
      <w:r w:rsidRPr="00E95DFE">
        <w:rPr>
          <w:rFonts w:ascii="Segoe UI" w:eastAsia="Times New Roman" w:hAnsi="Segoe UI" w:cs="Segoe UI"/>
          <w:b/>
          <w:bCs/>
          <w:color w:val="455A64"/>
          <w:sz w:val="24"/>
          <w:szCs w:val="24"/>
          <w:lang w:val="en-US" w:eastAsia="ru-RU"/>
        </w:rPr>
        <w:t>n</w:t>
      </w:r>
      <w:r w:rsidRPr="00E95DFE">
        <w:rPr>
          <w:rFonts w:ascii="Segoe UI" w:eastAsia="Times New Roman" w:hAnsi="Segoe UI" w:cs="Segoe UI"/>
          <w:color w:val="455A64"/>
          <w:sz w:val="24"/>
          <w:szCs w:val="24"/>
          <w:lang w:val="en-US" w:eastAsia="ru-RU"/>
        </w:rPr>
        <w:t>,0,</w:t>
      </w:r>
      <w:r w:rsidRPr="00E95DFE">
        <w:rPr>
          <w:rFonts w:ascii="Segoe UI" w:eastAsia="Times New Roman" w:hAnsi="Segoe UI" w:cs="Segoe UI"/>
          <w:b/>
          <w:bCs/>
          <w:color w:val="455A64"/>
          <w:sz w:val="24"/>
          <w:szCs w:val="24"/>
          <w:lang w:val="en-US" w:eastAsia="ru-RU"/>
        </w:rPr>
        <w:t>c1</w:t>
      </w:r>
      <w:r>
        <w:rPr>
          <w:rFonts w:ascii="Segoe UI" w:eastAsia="Times New Roman" w:hAnsi="Segoe UI" w:cs="Segoe UI"/>
          <w:color w:val="455A64"/>
          <w:sz w:val="24"/>
          <w:szCs w:val="24"/>
          <w:lang w:val="en-US" w:eastAsia="ru-RU"/>
        </w:rPr>
        <w:t xml:space="preserve">, where </w:t>
      </w:r>
      <w:r w:rsidRPr="00E95DFE">
        <w:rPr>
          <w:rFonts w:ascii="Segoe UI" w:eastAsia="Times New Roman" w:hAnsi="Segoe UI" w:cs="Segoe UI"/>
          <w:b/>
          <w:bCs/>
          <w:color w:val="455A64"/>
          <w:sz w:val="24"/>
          <w:szCs w:val="24"/>
          <w:lang w:val="en-US" w:eastAsia="ru-RU"/>
        </w:rPr>
        <w:t>c1</w:t>
      </w:r>
      <w:r>
        <w:rPr>
          <w:rFonts w:ascii="Segoe UI" w:eastAsia="Times New Roman" w:hAnsi="Segoe UI" w:cs="Segoe UI"/>
          <w:b/>
          <w:bCs/>
          <w:color w:val="455A64"/>
          <w:sz w:val="24"/>
          <w:szCs w:val="24"/>
          <w:lang w:val="en-US" w:eastAsia="ru-RU"/>
        </w:rPr>
        <w:t xml:space="preserve"> </w:t>
      </w:r>
      <w:r>
        <w:rPr>
          <w:rFonts w:ascii="Segoe UI" w:eastAsia="Times New Roman" w:hAnsi="Segoe UI" w:cs="Segoe UI"/>
          <w:bCs/>
          <w:color w:val="455A64"/>
          <w:sz w:val="24"/>
          <w:szCs w:val="24"/>
          <w:lang w:val="en-US" w:eastAsia="ru-RU"/>
        </w:rPr>
        <w:t>is the color number from 0 to 128</w:t>
      </w:r>
      <w:r>
        <w:rPr>
          <w:rFonts w:ascii="Segoe UI" w:eastAsia="Times New Roman" w:hAnsi="Segoe UI" w:cs="Segoe UI"/>
          <w:color w:val="455A64"/>
          <w:sz w:val="24"/>
          <w:szCs w:val="24"/>
          <w:lang w:val="en-US" w:eastAsia="ru-RU"/>
        </w:rPr>
        <w:t xml:space="preserve"> </w:t>
      </w:r>
      <w:r w:rsidR="00CB03C6" w:rsidRPr="00E95DFE">
        <w:rPr>
          <w:rFonts w:ascii="Segoe UI" w:eastAsia="Times New Roman" w:hAnsi="Segoe UI" w:cs="Segoe UI"/>
          <w:color w:val="455A64"/>
          <w:sz w:val="24"/>
          <w:szCs w:val="24"/>
          <w:lang w:val="en-US" w:eastAsia="ru-RU"/>
        </w:rPr>
        <w:br/>
        <w:t>…..</w:t>
      </w:r>
      <w:r w:rsidR="00CB03C6" w:rsidRPr="00E95DFE">
        <w:rPr>
          <w:rFonts w:ascii="Segoe UI" w:eastAsia="Times New Roman" w:hAnsi="Segoe UI" w:cs="Segoe UI"/>
          <w:color w:val="455A64"/>
          <w:sz w:val="24"/>
          <w:szCs w:val="24"/>
          <w:lang w:val="en-US" w:eastAsia="ru-RU"/>
        </w:rPr>
        <w:br/>
      </w:r>
      <w:r w:rsidR="00E13CE5">
        <w:rPr>
          <w:rFonts w:ascii="Segoe UI" w:eastAsia="Times New Roman" w:hAnsi="Segoe UI" w:cs="Segoe UI"/>
          <w:color w:val="455A64"/>
          <w:sz w:val="24"/>
          <w:szCs w:val="24"/>
          <w:lang w:val="en-US" w:eastAsia="ru-RU"/>
        </w:rPr>
        <w:t>Set the sixth color typing AT+</w:t>
      </w:r>
      <w:r w:rsidR="00E13CE5" w:rsidRPr="00E95DFE">
        <w:rPr>
          <w:rFonts w:ascii="Segoe UI" w:eastAsia="Times New Roman" w:hAnsi="Segoe UI" w:cs="Segoe UI"/>
          <w:color w:val="455A64"/>
          <w:sz w:val="24"/>
          <w:szCs w:val="24"/>
          <w:lang w:val="en-US" w:eastAsia="ru-RU"/>
        </w:rPr>
        <w:t xml:space="preserve"> W</w:t>
      </w:r>
      <w:r w:rsidR="00E13CE5" w:rsidRPr="00E95DFE">
        <w:rPr>
          <w:rFonts w:ascii="Segoe UI" w:eastAsia="Times New Roman" w:hAnsi="Segoe UI" w:cs="Segoe UI"/>
          <w:b/>
          <w:bCs/>
          <w:color w:val="455A64"/>
          <w:sz w:val="24"/>
          <w:szCs w:val="24"/>
          <w:lang w:val="en-US" w:eastAsia="ru-RU"/>
        </w:rPr>
        <w:t>n</w:t>
      </w:r>
      <w:proofErr w:type="gramStart"/>
      <w:r w:rsidR="00E13CE5" w:rsidRPr="00E95DFE">
        <w:rPr>
          <w:rFonts w:ascii="Segoe UI" w:eastAsia="Times New Roman" w:hAnsi="Segoe UI" w:cs="Segoe UI"/>
          <w:color w:val="455A64"/>
          <w:sz w:val="24"/>
          <w:szCs w:val="24"/>
          <w:lang w:val="en-US" w:eastAsia="ru-RU"/>
        </w:rPr>
        <w:t>,0,</w:t>
      </w:r>
      <w:r w:rsidR="00E13CE5" w:rsidRPr="00E95DFE">
        <w:rPr>
          <w:rFonts w:ascii="Segoe UI" w:eastAsia="Times New Roman" w:hAnsi="Segoe UI" w:cs="Segoe UI"/>
          <w:b/>
          <w:bCs/>
          <w:color w:val="455A64"/>
          <w:sz w:val="24"/>
          <w:szCs w:val="24"/>
          <w:lang w:val="en-US" w:eastAsia="ru-RU"/>
        </w:rPr>
        <w:t>c</w:t>
      </w:r>
      <w:r w:rsidR="00E13CE5">
        <w:rPr>
          <w:rFonts w:ascii="Segoe UI" w:eastAsia="Times New Roman" w:hAnsi="Segoe UI" w:cs="Segoe UI"/>
          <w:b/>
          <w:bCs/>
          <w:color w:val="455A64"/>
          <w:sz w:val="24"/>
          <w:szCs w:val="24"/>
          <w:lang w:val="en-US" w:eastAsia="ru-RU"/>
        </w:rPr>
        <w:t>6</w:t>
      </w:r>
      <w:proofErr w:type="gramEnd"/>
      <w:r w:rsidR="00E13CE5">
        <w:rPr>
          <w:rFonts w:ascii="Segoe UI" w:eastAsia="Times New Roman" w:hAnsi="Segoe UI" w:cs="Segoe UI"/>
          <w:color w:val="455A64"/>
          <w:sz w:val="24"/>
          <w:szCs w:val="24"/>
          <w:lang w:val="en-US" w:eastAsia="ru-RU"/>
        </w:rPr>
        <w:t xml:space="preserve">, where </w:t>
      </w:r>
      <w:r w:rsidR="00E13CE5" w:rsidRPr="00E95DFE">
        <w:rPr>
          <w:rFonts w:ascii="Segoe UI" w:eastAsia="Times New Roman" w:hAnsi="Segoe UI" w:cs="Segoe UI"/>
          <w:b/>
          <w:bCs/>
          <w:color w:val="455A64"/>
          <w:sz w:val="24"/>
          <w:szCs w:val="24"/>
          <w:lang w:val="en-US" w:eastAsia="ru-RU"/>
        </w:rPr>
        <w:t>c</w:t>
      </w:r>
      <w:r w:rsidR="00E13CE5">
        <w:rPr>
          <w:rFonts w:ascii="Segoe UI" w:eastAsia="Times New Roman" w:hAnsi="Segoe UI" w:cs="Segoe UI"/>
          <w:b/>
          <w:bCs/>
          <w:color w:val="455A64"/>
          <w:sz w:val="24"/>
          <w:szCs w:val="24"/>
          <w:lang w:val="en-US" w:eastAsia="ru-RU"/>
        </w:rPr>
        <w:t xml:space="preserve">6 </w:t>
      </w:r>
      <w:r w:rsidR="00E13CE5">
        <w:rPr>
          <w:rFonts w:ascii="Segoe UI" w:eastAsia="Times New Roman" w:hAnsi="Segoe UI" w:cs="Segoe UI"/>
          <w:bCs/>
          <w:color w:val="455A64"/>
          <w:sz w:val="24"/>
          <w:szCs w:val="24"/>
          <w:lang w:val="en-US" w:eastAsia="ru-RU"/>
        </w:rPr>
        <w:t>is the color number from 0 to 112</w:t>
      </w:r>
      <w:r w:rsidR="00E13CE5">
        <w:rPr>
          <w:rFonts w:ascii="Segoe UI" w:eastAsia="Times New Roman" w:hAnsi="Segoe UI" w:cs="Segoe UI"/>
          <w:color w:val="455A64"/>
          <w:sz w:val="24"/>
          <w:szCs w:val="24"/>
          <w:lang w:val="en-US" w:eastAsia="ru-RU"/>
        </w:rPr>
        <w:t xml:space="preserve"> </w:t>
      </w:r>
    </w:p>
    <w:p w:rsidR="00CB03C6" w:rsidRPr="00E320B5" w:rsidRDefault="00E320B5" w:rsidP="00585D2D">
      <w:pPr>
        <w:shd w:val="clear" w:color="auto" w:fill="FFFFFF"/>
        <w:spacing w:before="100" w:beforeAutospacing="1" w:after="0" w:line="240" w:lineRule="auto"/>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During</w:t>
      </w:r>
      <w:r w:rsidRPr="00E320B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the</w:t>
      </w:r>
      <w:r w:rsidRPr="00E320B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set</w:t>
      </w:r>
      <w:r w:rsidRPr="00E320B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up</w:t>
      </w:r>
      <w:r w:rsidRPr="00E320B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colors</w:t>
      </w:r>
      <w:r w:rsidRPr="00E320B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are</w:t>
      </w:r>
      <w:r w:rsidRPr="00E320B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changed</w:t>
      </w:r>
      <w:r w:rsidRPr="00E320B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to yours</w:t>
      </w:r>
      <w:r w:rsidRPr="00E320B5">
        <w:rPr>
          <w:rFonts w:ascii="Segoe UI" w:eastAsia="Times New Roman" w:hAnsi="Segoe UI" w:cs="Segoe UI"/>
          <w:color w:val="455A64"/>
          <w:sz w:val="24"/>
          <w:szCs w:val="24"/>
          <w:lang w:val="en-US" w:eastAsia="ru-RU"/>
        </w:rPr>
        <w:t>.</w:t>
      </w:r>
    </w:p>
    <w:p w:rsidR="008729F5" w:rsidRPr="008729F5" w:rsidRDefault="008729F5" w:rsidP="00585D2D">
      <w:pPr>
        <w:shd w:val="clear" w:color="auto" w:fill="FFFFFF"/>
        <w:spacing w:before="100" w:beforeAutospacing="1" w:after="0" w:line="240" w:lineRule="auto"/>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 xml:space="preserve">You can also change colors from the Android software. </w:t>
      </w:r>
    </w:p>
    <w:p w:rsidR="00CB03C6" w:rsidRPr="008729F5" w:rsidRDefault="008729F5" w:rsidP="00585D2D">
      <w:pPr>
        <w:shd w:val="clear" w:color="auto" w:fill="FFFFFF"/>
        <w:spacing w:before="100" w:beforeAutospacing="1" w:after="0" w:line="240" w:lineRule="auto"/>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To</w:t>
      </w:r>
      <w:r w:rsidRPr="008729F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do</w:t>
      </w:r>
      <w:r w:rsidRPr="008729F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this</w:t>
      </w:r>
      <w:r w:rsidRPr="008729F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select</w:t>
      </w:r>
      <w:r w:rsidRPr="008729F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dynamic</w:t>
      </w:r>
      <w:r w:rsidRPr="008729F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program</w:t>
      </w:r>
      <w:r w:rsidRPr="008729F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that</w:t>
      </w:r>
      <w:r w:rsidRPr="008729F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uses</w:t>
      </w:r>
      <w:r w:rsidRPr="008729F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all</w:t>
      </w:r>
      <w:r w:rsidRPr="008729F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six</w:t>
      </w:r>
      <w:r w:rsidRPr="008729F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colors and</w:t>
      </w:r>
      <w:r w:rsidRPr="00D8236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then select</w:t>
      </w:r>
      <w:r w:rsidRPr="00D8236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the dynamic</w:t>
      </w:r>
      <w:r w:rsidRPr="00D82361">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 xml:space="preserve">program, whose colors you want to change. You will be unable to view the dynamic program playing until the end of the setting. </w:t>
      </w:r>
      <w:r w:rsidR="00CB03C6" w:rsidRPr="008729F5">
        <w:rPr>
          <w:rFonts w:ascii="Segoe UI" w:eastAsia="Times New Roman" w:hAnsi="Segoe UI" w:cs="Segoe UI"/>
          <w:color w:val="455A64"/>
          <w:sz w:val="24"/>
          <w:szCs w:val="24"/>
          <w:lang w:val="en-US" w:eastAsia="ru-RU"/>
        </w:rPr>
        <w:br/>
        <w:t xml:space="preserve">1. </w:t>
      </w:r>
      <w:r>
        <w:rPr>
          <w:rFonts w:ascii="Segoe UI" w:eastAsia="Times New Roman" w:hAnsi="Segoe UI" w:cs="Segoe UI"/>
          <w:color w:val="455A64"/>
          <w:sz w:val="24"/>
          <w:szCs w:val="24"/>
          <w:lang w:val="en-US" w:eastAsia="ru-RU"/>
        </w:rPr>
        <w:t>Set</w:t>
      </w:r>
      <w:r w:rsidRPr="008729F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the</w:t>
      </w:r>
      <w:r w:rsidRPr="008729F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first</w:t>
      </w:r>
      <w:r w:rsidRPr="008729F5">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 xml:space="preserve">static color using slider and hit the </w:t>
      </w:r>
      <w:r w:rsidRPr="008729F5">
        <w:rPr>
          <w:rFonts w:ascii="Segoe UI" w:eastAsia="Times New Roman" w:hAnsi="Segoe UI" w:cs="Segoe UI"/>
          <w:b/>
          <w:color w:val="455A64"/>
          <w:sz w:val="24"/>
          <w:szCs w:val="24"/>
          <w:lang w:val="en-US" w:eastAsia="ru-RU"/>
        </w:rPr>
        <w:t>ADD</w:t>
      </w:r>
      <w:r>
        <w:rPr>
          <w:rFonts w:ascii="Segoe UI" w:eastAsia="Times New Roman" w:hAnsi="Segoe UI" w:cs="Segoe UI"/>
          <w:color w:val="455A64"/>
          <w:sz w:val="24"/>
          <w:szCs w:val="24"/>
          <w:lang w:val="en-US" w:eastAsia="ru-RU"/>
        </w:rPr>
        <w:t xml:space="preserve"> button.</w:t>
      </w:r>
      <w:r w:rsidRPr="008729F5">
        <w:rPr>
          <w:rFonts w:ascii="Segoe UI" w:eastAsia="Times New Roman" w:hAnsi="Segoe UI" w:cs="Segoe UI"/>
          <w:color w:val="455A64"/>
          <w:sz w:val="24"/>
          <w:szCs w:val="24"/>
          <w:lang w:val="en-US" w:eastAsia="ru-RU"/>
        </w:rPr>
        <w:t xml:space="preserve"> </w:t>
      </w:r>
      <w:r w:rsidR="00CB03C6" w:rsidRPr="008729F5">
        <w:rPr>
          <w:rFonts w:ascii="Segoe UI" w:eastAsia="Times New Roman" w:hAnsi="Segoe UI" w:cs="Segoe UI"/>
          <w:color w:val="455A64"/>
          <w:sz w:val="24"/>
          <w:szCs w:val="24"/>
          <w:lang w:val="en-US" w:eastAsia="ru-RU"/>
        </w:rPr>
        <w:br/>
      </w:r>
      <w:r w:rsidR="00CB03C6" w:rsidRPr="001B2126">
        <w:rPr>
          <w:rFonts w:ascii="Segoe UI" w:eastAsia="Times New Roman" w:hAnsi="Segoe UI" w:cs="Segoe UI"/>
          <w:color w:val="455A64"/>
          <w:sz w:val="24"/>
          <w:szCs w:val="24"/>
          <w:lang w:val="en-US" w:eastAsia="ru-RU"/>
        </w:rPr>
        <w:t xml:space="preserve">2. </w:t>
      </w:r>
      <w:r w:rsidR="009677E7">
        <w:rPr>
          <w:rFonts w:ascii="Segoe UI" w:eastAsia="Times New Roman" w:hAnsi="Segoe UI" w:cs="Segoe UI"/>
          <w:color w:val="455A64"/>
          <w:sz w:val="24"/>
          <w:szCs w:val="24"/>
          <w:lang w:val="en-US" w:eastAsia="ru-RU"/>
        </w:rPr>
        <w:t>Repeat these actions for remaining six colors</w:t>
      </w:r>
    </w:p>
    <w:p w:rsidR="00585D2D" w:rsidRPr="00585D2D" w:rsidRDefault="00585D2D" w:rsidP="00585D2D">
      <w:pPr>
        <w:shd w:val="clear" w:color="auto" w:fill="FFFFFF"/>
        <w:spacing w:before="100" w:beforeAutospacing="1" w:after="0" w:line="240" w:lineRule="auto"/>
        <w:rPr>
          <w:rFonts w:ascii="Segoe UI" w:eastAsia="Times New Roman" w:hAnsi="Segoe UI" w:cs="Segoe UI"/>
          <w:color w:val="455A64"/>
          <w:sz w:val="24"/>
          <w:szCs w:val="24"/>
          <w:lang w:val="en-US" w:eastAsia="ru-RU"/>
        </w:rPr>
      </w:pPr>
      <w:r w:rsidRPr="00585D2D">
        <w:rPr>
          <w:rFonts w:ascii="Segoe UI" w:eastAsia="Times New Roman" w:hAnsi="Segoe UI" w:cs="Segoe UI"/>
          <w:color w:val="455A64"/>
          <w:sz w:val="24"/>
          <w:szCs w:val="24"/>
          <w:lang w:val="en-US" w:eastAsia="ru-RU"/>
        </w:rPr>
        <w:t xml:space="preserve">It is necessary </w:t>
      </w:r>
      <w:r>
        <w:rPr>
          <w:rFonts w:ascii="Segoe UI" w:eastAsia="Times New Roman" w:hAnsi="Segoe UI" w:cs="Segoe UI"/>
          <w:color w:val="455A64"/>
          <w:sz w:val="24"/>
          <w:szCs w:val="24"/>
          <w:lang w:val="en-US" w:eastAsia="ru-RU"/>
        </w:rPr>
        <w:t>to</w:t>
      </w:r>
      <w:r w:rsidRPr="00585D2D">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set</w:t>
      </w:r>
      <w:r w:rsidRPr="00585D2D">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up</w:t>
      </w:r>
      <w:r w:rsidRPr="00585D2D">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all</w:t>
      </w:r>
      <w:r w:rsidRPr="00585D2D">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six</w:t>
      </w:r>
      <w:r w:rsidRPr="00585D2D">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colors</w:t>
      </w:r>
      <w:r w:rsidRPr="00585D2D">
        <w:rPr>
          <w:rFonts w:ascii="Segoe UI" w:eastAsia="Times New Roman" w:hAnsi="Segoe UI" w:cs="Segoe UI"/>
          <w:color w:val="455A64"/>
          <w:sz w:val="24"/>
          <w:szCs w:val="24"/>
          <w:lang w:val="en-US" w:eastAsia="ru-RU"/>
        </w:rPr>
        <w:t>.</w:t>
      </w:r>
      <w:r>
        <w:rPr>
          <w:rFonts w:ascii="Segoe UI" w:eastAsia="Times New Roman" w:hAnsi="Segoe UI" w:cs="Segoe UI"/>
          <w:color w:val="455A64"/>
          <w:sz w:val="24"/>
          <w:szCs w:val="24"/>
          <w:lang w:val="en-US" w:eastAsia="ru-RU"/>
        </w:rPr>
        <w:t xml:space="preserve"> After you are done, play your subprogram and make sure that colors you selected are now used. If you like this color solution, </w:t>
      </w:r>
      <w:r w:rsidRPr="001B2126">
        <w:rPr>
          <w:rFonts w:ascii="Segoe UI" w:eastAsia="Times New Roman" w:hAnsi="Segoe UI" w:cs="Segoe UI"/>
          <w:b/>
          <w:bCs/>
          <w:color w:val="455A64"/>
          <w:sz w:val="24"/>
          <w:szCs w:val="24"/>
          <w:lang w:val="en-US" w:eastAsia="ru-RU"/>
        </w:rPr>
        <w:t>SAVE</w:t>
      </w:r>
      <w:r>
        <w:rPr>
          <w:rFonts w:ascii="Segoe UI" w:eastAsia="Times New Roman" w:hAnsi="Segoe UI" w:cs="Segoe UI"/>
          <w:b/>
          <w:bCs/>
          <w:color w:val="455A64"/>
          <w:sz w:val="24"/>
          <w:szCs w:val="24"/>
          <w:lang w:val="en-US" w:eastAsia="ru-RU"/>
        </w:rPr>
        <w:t xml:space="preserve"> </w:t>
      </w:r>
      <w:r w:rsidRPr="00585D2D">
        <w:rPr>
          <w:rFonts w:ascii="Segoe UI" w:eastAsia="Times New Roman" w:hAnsi="Segoe UI" w:cs="Segoe UI"/>
          <w:bCs/>
          <w:color w:val="455A64"/>
          <w:sz w:val="24"/>
          <w:szCs w:val="24"/>
          <w:lang w:val="en-US" w:eastAsia="ru-RU"/>
        </w:rPr>
        <w:t>it.</w:t>
      </w:r>
    </w:p>
    <w:p w:rsidR="00F3019F" w:rsidRPr="001B2126" w:rsidRDefault="00F3019F">
      <w:pPr>
        <w:rPr>
          <w:rFonts w:ascii="Segoe UI" w:eastAsia="Times New Roman" w:hAnsi="Segoe UI" w:cs="Segoe UI"/>
          <w:color w:val="455A64"/>
          <w:sz w:val="24"/>
          <w:szCs w:val="24"/>
          <w:lang w:val="en-US" w:eastAsia="ru-RU"/>
        </w:rPr>
      </w:pPr>
      <w:r w:rsidRPr="001B2126">
        <w:rPr>
          <w:rFonts w:ascii="Segoe UI" w:eastAsia="Times New Roman" w:hAnsi="Segoe UI" w:cs="Segoe UI"/>
          <w:color w:val="455A64"/>
          <w:sz w:val="24"/>
          <w:szCs w:val="24"/>
          <w:lang w:val="en-US" w:eastAsia="ru-RU"/>
        </w:rPr>
        <w:br w:type="page"/>
      </w:r>
    </w:p>
    <w:p w:rsidR="00CB03C6" w:rsidRPr="00BF5799" w:rsidRDefault="00BF5799" w:rsidP="00CB03C6">
      <w:pPr>
        <w:shd w:val="clear" w:color="auto" w:fill="FFFFFF"/>
        <w:spacing w:before="100" w:beforeAutospacing="1" w:after="100" w:afterAutospacing="1" w:line="240" w:lineRule="auto"/>
        <w:rPr>
          <w:rFonts w:ascii="Segoe UI" w:eastAsia="Times New Roman" w:hAnsi="Segoe UI" w:cs="Segoe UI"/>
          <w:color w:val="455A64"/>
          <w:sz w:val="24"/>
          <w:szCs w:val="24"/>
          <w:lang w:val="en-US" w:eastAsia="ru-RU"/>
        </w:rPr>
      </w:pPr>
      <w:r>
        <w:rPr>
          <w:rFonts w:ascii="Segoe UI" w:eastAsia="Times New Roman" w:hAnsi="Segoe UI" w:cs="Segoe UI"/>
          <w:b/>
          <w:color w:val="455A64"/>
          <w:sz w:val="24"/>
          <w:szCs w:val="24"/>
          <w:lang w:val="en-US" w:eastAsia="ru-RU"/>
        </w:rPr>
        <w:lastRenderedPageBreak/>
        <w:t>Setting up the hardware buttons (contacts)</w:t>
      </w:r>
    </w:p>
    <w:p w:rsidR="00CB03C6" w:rsidRPr="008254B6" w:rsidRDefault="00BF5799" w:rsidP="00BF5799">
      <w:pPr>
        <w:shd w:val="clear" w:color="auto" w:fill="FFFFFF"/>
        <w:spacing w:before="100" w:beforeAutospacing="1" w:after="100" w:afterAutospacing="1" w:line="240" w:lineRule="auto"/>
        <w:rPr>
          <w:rFonts w:ascii="Segoe UI" w:eastAsia="Times New Roman" w:hAnsi="Segoe UI" w:cs="Segoe UI"/>
          <w:color w:val="455A64"/>
          <w:sz w:val="24"/>
          <w:szCs w:val="24"/>
          <w:lang w:val="en-US" w:eastAsia="ru-RU"/>
        </w:rPr>
      </w:pPr>
      <w:r>
        <w:rPr>
          <w:rFonts w:ascii="Segoe UI" w:eastAsia="Times New Roman" w:hAnsi="Segoe UI" w:cs="Segoe UI"/>
          <w:color w:val="455A64"/>
          <w:sz w:val="24"/>
          <w:szCs w:val="24"/>
          <w:lang w:val="en-US" w:eastAsia="ru-RU"/>
        </w:rPr>
        <w:t>Buttons</w:t>
      </w:r>
      <w:r w:rsidRPr="000F18F7">
        <w:rPr>
          <w:rFonts w:ascii="Segoe UI" w:eastAsia="Times New Roman" w:hAnsi="Segoe UI" w:cs="Segoe UI"/>
          <w:color w:val="455A64"/>
          <w:sz w:val="24"/>
          <w:szCs w:val="24"/>
          <w:lang w:val="en-US" w:eastAsia="ru-RU"/>
        </w:rPr>
        <w:t xml:space="preserve"> </w:t>
      </w:r>
      <w:r>
        <w:rPr>
          <w:rFonts w:ascii="Segoe UI" w:eastAsia="Times New Roman" w:hAnsi="Segoe UI" w:cs="Segoe UI"/>
          <w:color w:val="455A64"/>
          <w:sz w:val="24"/>
          <w:szCs w:val="24"/>
          <w:lang w:val="en-US" w:eastAsia="ru-RU"/>
        </w:rPr>
        <w:t>purpose</w:t>
      </w:r>
      <w:proofErr w:type="gramStart"/>
      <w:r w:rsidR="00CB03C6" w:rsidRPr="000F18F7">
        <w:rPr>
          <w:rFonts w:ascii="Segoe UI" w:eastAsia="Times New Roman" w:hAnsi="Segoe UI" w:cs="Segoe UI"/>
          <w:color w:val="455A64"/>
          <w:sz w:val="24"/>
          <w:szCs w:val="24"/>
          <w:lang w:val="en-US" w:eastAsia="ru-RU"/>
        </w:rPr>
        <w:t>:</w:t>
      </w:r>
      <w:proofErr w:type="gramEnd"/>
      <w:r w:rsidR="00CB03C6" w:rsidRPr="000F18F7">
        <w:rPr>
          <w:rFonts w:ascii="Segoe UI" w:eastAsia="Times New Roman" w:hAnsi="Segoe UI" w:cs="Segoe UI"/>
          <w:color w:val="455A64"/>
          <w:sz w:val="24"/>
          <w:szCs w:val="24"/>
          <w:lang w:val="en-US" w:eastAsia="ru-RU"/>
        </w:rPr>
        <w:br/>
      </w:r>
      <w:r w:rsidR="00CB03C6" w:rsidRPr="000F18F7">
        <w:rPr>
          <w:rFonts w:ascii="Segoe UI" w:eastAsia="Times New Roman" w:hAnsi="Segoe UI" w:cs="Segoe UI"/>
          <w:b/>
          <w:bCs/>
          <w:color w:val="455A64"/>
          <w:sz w:val="24"/>
          <w:szCs w:val="24"/>
          <w:lang w:val="en-US" w:eastAsia="ru-RU"/>
        </w:rPr>
        <w:t>B9</w:t>
      </w:r>
      <w:r w:rsidR="00CB03C6" w:rsidRPr="000F18F7">
        <w:rPr>
          <w:rFonts w:ascii="Segoe UI" w:eastAsia="Times New Roman" w:hAnsi="Segoe UI" w:cs="Segoe UI"/>
          <w:color w:val="455A64"/>
          <w:sz w:val="24"/>
          <w:szCs w:val="24"/>
          <w:lang w:val="en-US" w:eastAsia="ru-RU"/>
        </w:rPr>
        <w:t xml:space="preserve"> – </w:t>
      </w:r>
      <w:r w:rsidR="00BF2EE7">
        <w:rPr>
          <w:rFonts w:ascii="Segoe UI" w:eastAsia="Times New Roman" w:hAnsi="Segoe UI" w:cs="Segoe UI"/>
          <w:color w:val="455A64"/>
          <w:sz w:val="24"/>
          <w:szCs w:val="24"/>
          <w:lang w:val="en-US" w:eastAsia="ru-RU"/>
        </w:rPr>
        <w:t>saving</w:t>
      </w:r>
      <w:r w:rsidR="00BF2EE7" w:rsidRPr="000F18F7">
        <w:rPr>
          <w:rFonts w:ascii="Segoe UI" w:eastAsia="Times New Roman" w:hAnsi="Segoe UI" w:cs="Segoe UI"/>
          <w:color w:val="455A64"/>
          <w:sz w:val="24"/>
          <w:szCs w:val="24"/>
          <w:lang w:val="en-US" w:eastAsia="ru-RU"/>
        </w:rPr>
        <w:t xml:space="preserve"> </w:t>
      </w:r>
      <w:r w:rsidR="00BF2EE7">
        <w:rPr>
          <w:rFonts w:ascii="Segoe UI" w:eastAsia="Times New Roman" w:hAnsi="Segoe UI" w:cs="Segoe UI"/>
          <w:color w:val="455A64"/>
          <w:sz w:val="24"/>
          <w:szCs w:val="24"/>
          <w:lang w:val="en-US" w:eastAsia="ru-RU"/>
        </w:rPr>
        <w:t>all</w:t>
      </w:r>
      <w:r w:rsidR="00BF2EE7" w:rsidRPr="000F18F7">
        <w:rPr>
          <w:rFonts w:ascii="Segoe UI" w:eastAsia="Times New Roman" w:hAnsi="Segoe UI" w:cs="Segoe UI"/>
          <w:color w:val="455A64"/>
          <w:sz w:val="24"/>
          <w:szCs w:val="24"/>
          <w:lang w:val="en-US" w:eastAsia="ru-RU"/>
        </w:rPr>
        <w:t xml:space="preserve"> </w:t>
      </w:r>
      <w:r w:rsidR="00BF2EE7">
        <w:rPr>
          <w:rFonts w:ascii="Segoe UI" w:eastAsia="Times New Roman" w:hAnsi="Segoe UI" w:cs="Segoe UI"/>
          <w:color w:val="455A64"/>
          <w:sz w:val="24"/>
          <w:szCs w:val="24"/>
          <w:lang w:val="en-US" w:eastAsia="ru-RU"/>
        </w:rPr>
        <w:t>parameters</w:t>
      </w:r>
      <w:r w:rsidR="00BF2EE7" w:rsidRPr="000F18F7">
        <w:rPr>
          <w:rFonts w:ascii="Segoe UI" w:eastAsia="Times New Roman" w:hAnsi="Segoe UI" w:cs="Segoe UI"/>
          <w:color w:val="455A64"/>
          <w:sz w:val="24"/>
          <w:szCs w:val="24"/>
          <w:lang w:val="en-US" w:eastAsia="ru-RU"/>
        </w:rPr>
        <w:t xml:space="preserve"> </w:t>
      </w:r>
      <w:r w:rsidR="00BF2EE7">
        <w:rPr>
          <w:rFonts w:ascii="Segoe UI" w:eastAsia="Times New Roman" w:hAnsi="Segoe UI" w:cs="Segoe UI"/>
          <w:color w:val="455A64"/>
          <w:sz w:val="24"/>
          <w:szCs w:val="24"/>
          <w:lang w:val="en-US" w:eastAsia="ru-RU"/>
        </w:rPr>
        <w:t>as</w:t>
      </w:r>
      <w:r w:rsidR="00BF2EE7" w:rsidRPr="000F18F7">
        <w:rPr>
          <w:rFonts w:ascii="Segoe UI" w:eastAsia="Times New Roman" w:hAnsi="Segoe UI" w:cs="Segoe UI"/>
          <w:color w:val="455A64"/>
          <w:sz w:val="24"/>
          <w:szCs w:val="24"/>
          <w:lang w:val="en-US" w:eastAsia="ru-RU"/>
        </w:rPr>
        <w:t xml:space="preserve"> </w:t>
      </w:r>
      <w:r w:rsidR="00BF2EE7">
        <w:rPr>
          <w:rFonts w:ascii="Segoe UI" w:eastAsia="Times New Roman" w:hAnsi="Segoe UI" w:cs="Segoe UI"/>
          <w:color w:val="455A64"/>
          <w:sz w:val="24"/>
          <w:szCs w:val="24"/>
          <w:lang w:val="en-US" w:eastAsia="ru-RU"/>
        </w:rPr>
        <w:t>defaults</w:t>
      </w:r>
      <w:r w:rsidR="00BF2EE7" w:rsidRPr="000F18F7">
        <w:rPr>
          <w:rFonts w:ascii="Segoe UI" w:eastAsia="Times New Roman" w:hAnsi="Segoe UI" w:cs="Segoe UI"/>
          <w:color w:val="455A64"/>
          <w:sz w:val="24"/>
          <w:szCs w:val="24"/>
          <w:lang w:val="en-US" w:eastAsia="ru-RU"/>
        </w:rPr>
        <w:t xml:space="preserve"> </w:t>
      </w:r>
      <w:r w:rsidR="00BF2EE7">
        <w:rPr>
          <w:rFonts w:ascii="Segoe UI" w:eastAsia="Times New Roman" w:hAnsi="Segoe UI" w:cs="Segoe UI"/>
          <w:color w:val="455A64"/>
          <w:sz w:val="24"/>
          <w:szCs w:val="24"/>
          <w:lang w:val="en-US" w:eastAsia="ru-RU"/>
        </w:rPr>
        <w:t>when</w:t>
      </w:r>
      <w:r w:rsidR="00BF2EE7" w:rsidRPr="000F18F7">
        <w:rPr>
          <w:rFonts w:ascii="Segoe UI" w:eastAsia="Times New Roman" w:hAnsi="Segoe UI" w:cs="Segoe UI"/>
          <w:color w:val="455A64"/>
          <w:sz w:val="24"/>
          <w:szCs w:val="24"/>
          <w:lang w:val="en-US" w:eastAsia="ru-RU"/>
        </w:rPr>
        <w:t xml:space="preserve"> </w:t>
      </w:r>
      <w:r w:rsidR="00BF2EE7">
        <w:rPr>
          <w:rFonts w:ascii="Segoe UI" w:eastAsia="Times New Roman" w:hAnsi="Segoe UI" w:cs="Segoe UI"/>
          <w:color w:val="455A64"/>
          <w:sz w:val="24"/>
          <w:szCs w:val="24"/>
          <w:lang w:val="en-US" w:eastAsia="ru-RU"/>
        </w:rPr>
        <w:t>turn</w:t>
      </w:r>
      <w:r w:rsidR="00BF2EE7" w:rsidRPr="000F18F7">
        <w:rPr>
          <w:rFonts w:ascii="Segoe UI" w:eastAsia="Times New Roman" w:hAnsi="Segoe UI" w:cs="Segoe UI"/>
          <w:color w:val="455A64"/>
          <w:sz w:val="24"/>
          <w:szCs w:val="24"/>
          <w:lang w:val="en-US" w:eastAsia="ru-RU"/>
        </w:rPr>
        <w:t xml:space="preserve"> </w:t>
      </w:r>
      <w:r w:rsidR="00BF2EE7">
        <w:rPr>
          <w:rFonts w:ascii="Segoe UI" w:eastAsia="Times New Roman" w:hAnsi="Segoe UI" w:cs="Segoe UI"/>
          <w:color w:val="455A64"/>
          <w:sz w:val="24"/>
          <w:szCs w:val="24"/>
          <w:lang w:val="en-US" w:eastAsia="ru-RU"/>
        </w:rPr>
        <w:t>the</w:t>
      </w:r>
      <w:r w:rsidR="00BF2EE7" w:rsidRPr="000F18F7">
        <w:rPr>
          <w:rFonts w:ascii="Segoe UI" w:eastAsia="Times New Roman" w:hAnsi="Segoe UI" w:cs="Segoe UI"/>
          <w:color w:val="455A64"/>
          <w:sz w:val="24"/>
          <w:szCs w:val="24"/>
          <w:lang w:val="en-US" w:eastAsia="ru-RU"/>
        </w:rPr>
        <w:t xml:space="preserve"> </w:t>
      </w:r>
      <w:r w:rsidR="00BF2EE7">
        <w:rPr>
          <w:rFonts w:ascii="Segoe UI" w:eastAsia="Times New Roman" w:hAnsi="Segoe UI" w:cs="Segoe UI"/>
          <w:color w:val="455A64"/>
          <w:sz w:val="24"/>
          <w:szCs w:val="24"/>
          <w:lang w:val="en-US" w:eastAsia="ru-RU"/>
        </w:rPr>
        <w:t>power</w:t>
      </w:r>
      <w:r w:rsidR="00BF2EE7" w:rsidRPr="000F18F7">
        <w:rPr>
          <w:rFonts w:ascii="Segoe UI" w:eastAsia="Times New Roman" w:hAnsi="Segoe UI" w:cs="Segoe UI"/>
          <w:color w:val="455A64"/>
          <w:sz w:val="24"/>
          <w:szCs w:val="24"/>
          <w:lang w:val="en-US" w:eastAsia="ru-RU"/>
        </w:rPr>
        <w:t xml:space="preserve"> </w:t>
      </w:r>
      <w:r w:rsidR="00BF2EE7">
        <w:rPr>
          <w:rFonts w:ascii="Segoe UI" w:eastAsia="Times New Roman" w:hAnsi="Segoe UI" w:cs="Segoe UI"/>
          <w:color w:val="455A64"/>
          <w:sz w:val="24"/>
          <w:szCs w:val="24"/>
          <w:lang w:val="en-US" w:eastAsia="ru-RU"/>
        </w:rPr>
        <w:t>on</w:t>
      </w:r>
      <w:r w:rsidR="00CB03C6" w:rsidRPr="000F18F7">
        <w:rPr>
          <w:rFonts w:ascii="Segoe UI" w:eastAsia="Times New Roman" w:hAnsi="Segoe UI" w:cs="Segoe UI"/>
          <w:color w:val="455A64"/>
          <w:sz w:val="24"/>
          <w:szCs w:val="24"/>
          <w:lang w:val="en-US" w:eastAsia="ru-RU"/>
        </w:rPr>
        <w:br/>
      </w:r>
      <w:r w:rsidR="00CB03C6" w:rsidRPr="000F18F7">
        <w:rPr>
          <w:rFonts w:ascii="Segoe UI" w:eastAsia="Times New Roman" w:hAnsi="Segoe UI" w:cs="Segoe UI"/>
          <w:b/>
          <w:bCs/>
          <w:color w:val="455A64"/>
          <w:sz w:val="24"/>
          <w:szCs w:val="24"/>
          <w:lang w:val="en-US" w:eastAsia="ru-RU"/>
        </w:rPr>
        <w:t>B8</w:t>
      </w:r>
      <w:r w:rsidR="00CB03C6" w:rsidRPr="000F18F7">
        <w:rPr>
          <w:rFonts w:ascii="Segoe UI" w:eastAsia="Times New Roman" w:hAnsi="Segoe UI" w:cs="Segoe UI"/>
          <w:color w:val="455A64"/>
          <w:sz w:val="24"/>
          <w:szCs w:val="24"/>
          <w:lang w:val="en-US" w:eastAsia="ru-RU"/>
        </w:rPr>
        <w:t xml:space="preserve"> – </w:t>
      </w:r>
      <w:r w:rsidR="00BF2EE7">
        <w:rPr>
          <w:rFonts w:ascii="Segoe UI" w:eastAsia="Times New Roman" w:hAnsi="Segoe UI" w:cs="Segoe UI"/>
          <w:color w:val="455A64"/>
          <w:sz w:val="24"/>
          <w:szCs w:val="24"/>
          <w:lang w:val="en-US" w:eastAsia="ru-RU"/>
        </w:rPr>
        <w:t>setting the number of active</w:t>
      </w:r>
      <w:r w:rsidR="000F18F7">
        <w:rPr>
          <w:rFonts w:ascii="Segoe UI" w:eastAsia="Times New Roman" w:hAnsi="Segoe UI" w:cs="Segoe UI"/>
          <w:color w:val="455A64"/>
          <w:sz w:val="24"/>
          <w:szCs w:val="24"/>
          <w:lang w:val="en-US" w:eastAsia="ru-RU"/>
        </w:rPr>
        <w:t xml:space="preserve"> LEDs in the strip (discretely) </w:t>
      </w:r>
      <w:r w:rsidR="00CB03C6" w:rsidRPr="000F18F7">
        <w:rPr>
          <w:rFonts w:ascii="Segoe UI" w:eastAsia="Times New Roman" w:hAnsi="Segoe UI" w:cs="Segoe UI"/>
          <w:color w:val="455A64"/>
          <w:sz w:val="24"/>
          <w:szCs w:val="24"/>
          <w:lang w:val="en-US" w:eastAsia="ru-RU"/>
        </w:rPr>
        <w:br/>
      </w:r>
      <w:r w:rsidR="00CB03C6" w:rsidRPr="000F18F7">
        <w:rPr>
          <w:rFonts w:ascii="Segoe UI" w:eastAsia="Times New Roman" w:hAnsi="Segoe UI" w:cs="Segoe UI"/>
          <w:b/>
          <w:bCs/>
          <w:color w:val="455A64"/>
          <w:sz w:val="24"/>
          <w:szCs w:val="24"/>
          <w:lang w:val="en-US" w:eastAsia="ru-RU"/>
        </w:rPr>
        <w:t>B</w:t>
      </w:r>
      <w:r w:rsidR="00CB03C6" w:rsidRPr="00C462C4">
        <w:rPr>
          <w:rFonts w:ascii="Segoe UI" w:eastAsia="Times New Roman" w:hAnsi="Segoe UI" w:cs="Segoe UI"/>
          <w:b/>
          <w:bCs/>
          <w:color w:val="455A64"/>
          <w:sz w:val="24"/>
          <w:szCs w:val="24"/>
          <w:lang w:val="en-US" w:eastAsia="ru-RU"/>
        </w:rPr>
        <w:t>7</w:t>
      </w:r>
      <w:r w:rsidR="00CB03C6" w:rsidRPr="000F18F7">
        <w:rPr>
          <w:rFonts w:ascii="Segoe UI" w:eastAsia="Times New Roman" w:hAnsi="Segoe UI" w:cs="Segoe UI"/>
          <w:color w:val="455A64"/>
          <w:sz w:val="24"/>
          <w:szCs w:val="24"/>
          <w:lang w:val="en-US" w:eastAsia="ru-RU"/>
        </w:rPr>
        <w:t> </w:t>
      </w:r>
      <w:r w:rsidR="00CB03C6" w:rsidRPr="00C462C4">
        <w:rPr>
          <w:rFonts w:ascii="Segoe UI" w:eastAsia="Times New Roman" w:hAnsi="Segoe UI" w:cs="Segoe UI"/>
          <w:color w:val="455A64"/>
          <w:sz w:val="24"/>
          <w:szCs w:val="24"/>
          <w:lang w:val="en-US" w:eastAsia="ru-RU"/>
        </w:rPr>
        <w:t xml:space="preserve">– </w:t>
      </w:r>
      <w:r w:rsidR="00A2652F">
        <w:rPr>
          <w:rFonts w:ascii="Segoe UI" w:eastAsia="Times New Roman" w:hAnsi="Segoe UI" w:cs="Segoe UI"/>
          <w:color w:val="455A64"/>
          <w:sz w:val="24"/>
          <w:szCs w:val="24"/>
          <w:lang w:val="en-US" w:eastAsia="ru-RU"/>
        </w:rPr>
        <w:t>dynamic program selection</w:t>
      </w:r>
      <w:r w:rsidR="00CB03C6" w:rsidRPr="00C462C4">
        <w:rPr>
          <w:rFonts w:ascii="Segoe UI" w:eastAsia="Times New Roman" w:hAnsi="Segoe UI" w:cs="Segoe UI"/>
          <w:color w:val="455A64"/>
          <w:sz w:val="24"/>
          <w:szCs w:val="24"/>
          <w:lang w:val="en-US" w:eastAsia="ru-RU"/>
        </w:rPr>
        <w:t>;</w:t>
      </w:r>
      <w:r w:rsidR="00CB03C6" w:rsidRPr="00C462C4">
        <w:rPr>
          <w:rFonts w:ascii="Segoe UI" w:eastAsia="Times New Roman" w:hAnsi="Segoe UI" w:cs="Segoe UI"/>
          <w:color w:val="455A64"/>
          <w:sz w:val="24"/>
          <w:szCs w:val="24"/>
          <w:lang w:val="en-US" w:eastAsia="ru-RU"/>
        </w:rPr>
        <w:br/>
      </w:r>
      <w:r w:rsidR="00CB03C6" w:rsidRPr="000F18F7">
        <w:rPr>
          <w:rFonts w:ascii="Segoe UI" w:eastAsia="Times New Roman" w:hAnsi="Segoe UI" w:cs="Segoe UI"/>
          <w:b/>
          <w:bCs/>
          <w:color w:val="455A64"/>
          <w:sz w:val="24"/>
          <w:szCs w:val="24"/>
          <w:lang w:val="en-US" w:eastAsia="ru-RU"/>
        </w:rPr>
        <w:t>B</w:t>
      </w:r>
      <w:r w:rsidR="00CB03C6" w:rsidRPr="00C462C4">
        <w:rPr>
          <w:rFonts w:ascii="Segoe UI" w:eastAsia="Times New Roman" w:hAnsi="Segoe UI" w:cs="Segoe UI"/>
          <w:b/>
          <w:bCs/>
          <w:color w:val="455A64"/>
          <w:sz w:val="24"/>
          <w:szCs w:val="24"/>
          <w:lang w:val="en-US" w:eastAsia="ru-RU"/>
        </w:rPr>
        <w:t>6</w:t>
      </w:r>
      <w:r w:rsidR="00CB03C6" w:rsidRPr="000F18F7">
        <w:rPr>
          <w:rFonts w:ascii="Segoe UI" w:eastAsia="Times New Roman" w:hAnsi="Segoe UI" w:cs="Segoe UI"/>
          <w:color w:val="455A64"/>
          <w:sz w:val="24"/>
          <w:szCs w:val="24"/>
          <w:lang w:val="en-US" w:eastAsia="ru-RU"/>
        </w:rPr>
        <w:t> </w:t>
      </w:r>
      <w:r w:rsidR="00CB03C6" w:rsidRPr="00C462C4">
        <w:rPr>
          <w:rFonts w:ascii="Segoe UI" w:eastAsia="Times New Roman" w:hAnsi="Segoe UI" w:cs="Segoe UI"/>
          <w:color w:val="455A64"/>
          <w:sz w:val="24"/>
          <w:szCs w:val="24"/>
          <w:lang w:val="en-US" w:eastAsia="ru-RU"/>
        </w:rPr>
        <w:t xml:space="preserve">– </w:t>
      </w:r>
      <w:r w:rsidR="00A2652F">
        <w:rPr>
          <w:rFonts w:ascii="Segoe UI" w:eastAsia="Times New Roman" w:hAnsi="Segoe UI" w:cs="Segoe UI"/>
          <w:color w:val="455A64"/>
          <w:sz w:val="24"/>
          <w:szCs w:val="24"/>
          <w:lang w:val="en-US" w:eastAsia="ru-RU"/>
        </w:rPr>
        <w:t>musical program selection</w:t>
      </w:r>
      <w:r w:rsidR="00CB03C6" w:rsidRPr="00C462C4">
        <w:rPr>
          <w:rFonts w:ascii="Segoe UI" w:eastAsia="Times New Roman" w:hAnsi="Segoe UI" w:cs="Segoe UI"/>
          <w:color w:val="455A64"/>
          <w:sz w:val="24"/>
          <w:szCs w:val="24"/>
          <w:lang w:val="en-US" w:eastAsia="ru-RU"/>
        </w:rPr>
        <w:t>;</w:t>
      </w:r>
      <w:r w:rsidR="00CB03C6" w:rsidRPr="00C462C4">
        <w:rPr>
          <w:rFonts w:ascii="Segoe UI" w:eastAsia="Times New Roman" w:hAnsi="Segoe UI" w:cs="Segoe UI"/>
          <w:color w:val="455A64"/>
          <w:sz w:val="24"/>
          <w:szCs w:val="24"/>
          <w:lang w:val="en-US" w:eastAsia="ru-RU"/>
        </w:rPr>
        <w:br/>
      </w:r>
      <w:r w:rsidR="00CB03C6" w:rsidRPr="000F18F7">
        <w:rPr>
          <w:rFonts w:ascii="Segoe UI" w:eastAsia="Times New Roman" w:hAnsi="Segoe UI" w:cs="Segoe UI"/>
          <w:b/>
          <w:bCs/>
          <w:color w:val="455A64"/>
          <w:sz w:val="24"/>
          <w:szCs w:val="24"/>
          <w:lang w:val="en-US" w:eastAsia="ru-RU"/>
        </w:rPr>
        <w:t>B</w:t>
      </w:r>
      <w:r w:rsidR="00CB03C6" w:rsidRPr="00C462C4">
        <w:rPr>
          <w:rFonts w:ascii="Segoe UI" w:eastAsia="Times New Roman" w:hAnsi="Segoe UI" w:cs="Segoe UI"/>
          <w:b/>
          <w:bCs/>
          <w:color w:val="455A64"/>
          <w:sz w:val="24"/>
          <w:szCs w:val="24"/>
          <w:lang w:val="en-US" w:eastAsia="ru-RU"/>
        </w:rPr>
        <w:t>5</w:t>
      </w:r>
      <w:r w:rsidR="00CB03C6" w:rsidRPr="000F18F7">
        <w:rPr>
          <w:rFonts w:ascii="Segoe UI" w:eastAsia="Times New Roman" w:hAnsi="Segoe UI" w:cs="Segoe UI"/>
          <w:color w:val="455A64"/>
          <w:sz w:val="24"/>
          <w:szCs w:val="24"/>
          <w:lang w:val="en-US" w:eastAsia="ru-RU"/>
        </w:rPr>
        <w:t> </w:t>
      </w:r>
      <w:r w:rsidR="00CB03C6" w:rsidRPr="00C462C4">
        <w:rPr>
          <w:rFonts w:ascii="Segoe UI" w:eastAsia="Times New Roman" w:hAnsi="Segoe UI" w:cs="Segoe UI"/>
          <w:color w:val="455A64"/>
          <w:sz w:val="24"/>
          <w:szCs w:val="24"/>
          <w:lang w:val="en-US" w:eastAsia="ru-RU"/>
        </w:rPr>
        <w:t xml:space="preserve">– </w:t>
      </w:r>
      <w:r w:rsidR="00A2652F">
        <w:rPr>
          <w:rFonts w:ascii="Segoe UI" w:eastAsia="Times New Roman" w:hAnsi="Segoe UI" w:cs="Segoe UI"/>
          <w:color w:val="455A64"/>
          <w:sz w:val="24"/>
          <w:szCs w:val="24"/>
          <w:lang w:val="en-US" w:eastAsia="ru-RU"/>
        </w:rPr>
        <w:t xml:space="preserve">turning </w:t>
      </w:r>
      <w:r w:rsidR="008254B6">
        <w:rPr>
          <w:rFonts w:ascii="Segoe UI" w:eastAsia="Times New Roman" w:hAnsi="Segoe UI" w:cs="Segoe UI"/>
          <w:color w:val="455A64"/>
          <w:sz w:val="24"/>
          <w:szCs w:val="24"/>
          <w:lang w:val="en-US" w:eastAsia="ru-RU"/>
        </w:rPr>
        <w:t>ON/OFF the dynamic programs changing mode</w:t>
      </w:r>
      <w:r w:rsidR="00CB03C6" w:rsidRPr="00C462C4">
        <w:rPr>
          <w:rFonts w:ascii="Segoe UI" w:eastAsia="Times New Roman" w:hAnsi="Segoe UI" w:cs="Segoe UI"/>
          <w:color w:val="455A64"/>
          <w:sz w:val="24"/>
          <w:szCs w:val="24"/>
          <w:lang w:val="en-US" w:eastAsia="ru-RU"/>
        </w:rPr>
        <w:t>;</w:t>
      </w:r>
      <w:r w:rsidR="00CB03C6" w:rsidRPr="00C462C4">
        <w:rPr>
          <w:rFonts w:ascii="Segoe UI" w:eastAsia="Times New Roman" w:hAnsi="Segoe UI" w:cs="Segoe UI"/>
          <w:color w:val="455A64"/>
          <w:sz w:val="24"/>
          <w:szCs w:val="24"/>
          <w:lang w:val="en-US" w:eastAsia="ru-RU"/>
        </w:rPr>
        <w:br/>
      </w:r>
      <w:r w:rsidR="00CB03C6" w:rsidRPr="000F18F7">
        <w:rPr>
          <w:rFonts w:ascii="Segoe UI" w:eastAsia="Times New Roman" w:hAnsi="Segoe UI" w:cs="Segoe UI"/>
          <w:b/>
          <w:bCs/>
          <w:color w:val="455A64"/>
          <w:sz w:val="24"/>
          <w:szCs w:val="24"/>
          <w:lang w:val="en-US" w:eastAsia="ru-RU"/>
        </w:rPr>
        <w:t>B</w:t>
      </w:r>
      <w:r w:rsidR="00CB03C6" w:rsidRPr="00C462C4">
        <w:rPr>
          <w:rFonts w:ascii="Segoe UI" w:eastAsia="Times New Roman" w:hAnsi="Segoe UI" w:cs="Segoe UI"/>
          <w:b/>
          <w:bCs/>
          <w:color w:val="455A64"/>
          <w:sz w:val="24"/>
          <w:szCs w:val="24"/>
          <w:lang w:val="en-US" w:eastAsia="ru-RU"/>
        </w:rPr>
        <w:t>4</w:t>
      </w:r>
      <w:r w:rsidR="00CB03C6" w:rsidRPr="000F18F7">
        <w:rPr>
          <w:rFonts w:ascii="Segoe UI" w:eastAsia="Times New Roman" w:hAnsi="Segoe UI" w:cs="Segoe UI"/>
          <w:color w:val="455A64"/>
          <w:sz w:val="24"/>
          <w:szCs w:val="24"/>
          <w:lang w:val="en-US" w:eastAsia="ru-RU"/>
        </w:rPr>
        <w:t> </w:t>
      </w:r>
      <w:r w:rsidR="00CB03C6" w:rsidRPr="00C462C4">
        <w:rPr>
          <w:rFonts w:ascii="Segoe UI" w:eastAsia="Times New Roman" w:hAnsi="Segoe UI" w:cs="Segoe UI"/>
          <w:color w:val="455A64"/>
          <w:sz w:val="24"/>
          <w:szCs w:val="24"/>
          <w:lang w:val="en-US" w:eastAsia="ru-RU"/>
        </w:rPr>
        <w:t xml:space="preserve">– </w:t>
      </w:r>
      <w:r w:rsidR="008254B6">
        <w:rPr>
          <w:rFonts w:ascii="Segoe UI" w:eastAsia="Times New Roman" w:hAnsi="Segoe UI" w:cs="Segoe UI"/>
          <w:color w:val="455A64"/>
          <w:sz w:val="24"/>
          <w:szCs w:val="24"/>
          <w:lang w:val="en-US" w:eastAsia="ru-RU"/>
        </w:rPr>
        <w:t>setting up the LED strip brightness</w:t>
      </w:r>
      <w:r w:rsidR="00CB03C6" w:rsidRPr="00C462C4">
        <w:rPr>
          <w:rFonts w:ascii="Segoe UI" w:eastAsia="Times New Roman" w:hAnsi="Segoe UI" w:cs="Segoe UI"/>
          <w:color w:val="455A64"/>
          <w:sz w:val="24"/>
          <w:szCs w:val="24"/>
          <w:lang w:val="en-US" w:eastAsia="ru-RU"/>
        </w:rPr>
        <w:t>.</w:t>
      </w:r>
      <w:r w:rsidR="00CB03C6" w:rsidRPr="00C462C4">
        <w:rPr>
          <w:rFonts w:ascii="Segoe UI" w:eastAsia="Times New Roman" w:hAnsi="Segoe UI" w:cs="Segoe UI"/>
          <w:color w:val="455A64"/>
          <w:sz w:val="24"/>
          <w:szCs w:val="24"/>
          <w:lang w:val="en-US" w:eastAsia="ru-RU"/>
        </w:rPr>
        <w:br/>
      </w:r>
      <w:r w:rsidR="00CB03C6" w:rsidRPr="008254B6">
        <w:rPr>
          <w:rFonts w:ascii="Segoe UI" w:eastAsia="Times New Roman" w:hAnsi="Segoe UI" w:cs="Segoe UI"/>
          <w:b/>
          <w:bCs/>
          <w:color w:val="455A64"/>
          <w:sz w:val="24"/>
          <w:szCs w:val="24"/>
          <w:lang w:val="en-US" w:eastAsia="ru-RU"/>
        </w:rPr>
        <w:t>B3</w:t>
      </w:r>
      <w:r w:rsidR="00CB03C6" w:rsidRPr="008254B6">
        <w:rPr>
          <w:rFonts w:ascii="Segoe UI" w:eastAsia="Times New Roman" w:hAnsi="Segoe UI" w:cs="Segoe UI"/>
          <w:color w:val="455A64"/>
          <w:sz w:val="24"/>
          <w:szCs w:val="24"/>
          <w:lang w:val="en-US" w:eastAsia="ru-RU"/>
        </w:rPr>
        <w:t xml:space="preserve"> – </w:t>
      </w:r>
      <w:r w:rsidR="008254B6">
        <w:rPr>
          <w:rFonts w:ascii="Segoe UI" w:eastAsia="Times New Roman" w:hAnsi="Segoe UI" w:cs="Segoe UI"/>
          <w:color w:val="455A64"/>
          <w:sz w:val="24"/>
          <w:szCs w:val="24"/>
          <w:lang w:val="en-US" w:eastAsia="ru-RU"/>
        </w:rPr>
        <w:t>setting up the program speed</w:t>
      </w:r>
      <w:r w:rsidR="00CB03C6" w:rsidRPr="008254B6">
        <w:rPr>
          <w:rFonts w:ascii="Segoe UI" w:eastAsia="Times New Roman" w:hAnsi="Segoe UI" w:cs="Segoe UI"/>
          <w:color w:val="455A64"/>
          <w:sz w:val="24"/>
          <w:szCs w:val="24"/>
          <w:lang w:val="en-US" w:eastAsia="ru-RU"/>
        </w:rPr>
        <w:t>.</w:t>
      </w:r>
    </w:p>
    <w:p w:rsidR="00747F2D" w:rsidRPr="008254B6" w:rsidRDefault="00747F2D">
      <w:pPr>
        <w:rPr>
          <w:lang w:val="en-US"/>
        </w:rPr>
      </w:pPr>
    </w:p>
    <w:sectPr w:rsidR="00747F2D" w:rsidRPr="008254B6" w:rsidSect="00747F2D">
      <w:pgSz w:w="11906" w:h="16838"/>
      <w:pgMar w:top="1134" w:right="850" w:bottom="1134"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6C92A2" w15:done="0"/>
  <w15:commentEx w15:paraId="434663E6" w15:done="0"/>
  <w15:commentEx w15:paraId="73E1FA6A" w15:done="0"/>
  <w15:commentEx w15:paraId="7EEEBC38" w15:done="0"/>
  <w15:commentEx w15:paraId="13D7EBB8" w15:done="0"/>
  <w15:commentEx w15:paraId="163CC0BA" w15:done="0"/>
  <w15:commentEx w15:paraId="2A0E8B19" w15:done="0"/>
  <w15:commentEx w15:paraId="42CB5868" w15:done="0"/>
  <w15:commentEx w15:paraId="36528785" w15:done="0"/>
  <w15:commentEx w15:paraId="52BD0689" w15:done="0"/>
  <w15:commentEx w15:paraId="1A163E49" w15:done="0"/>
  <w15:commentEx w15:paraId="5B92A77A" w15:done="0"/>
  <w15:commentEx w15:paraId="250D8534" w15:done="0"/>
  <w15:commentEx w15:paraId="2678A77C" w15:done="0"/>
  <w15:commentEx w15:paraId="31D579D4" w15:done="0"/>
  <w15:commentEx w15:paraId="63593EE5" w15:done="0"/>
  <w15:commentEx w15:paraId="2A0E6ADC" w15:done="0"/>
  <w15:commentEx w15:paraId="46A0317E" w15:done="0"/>
  <w15:commentEx w15:paraId="36BDC7C5" w15:done="0"/>
  <w15:commentEx w15:paraId="362E403F" w15:done="0"/>
  <w15:commentEx w15:paraId="23BA42B3" w15:done="0"/>
  <w15:commentEx w15:paraId="18A45266" w15:done="0"/>
  <w15:commentEx w15:paraId="7551D1C6" w15:done="0"/>
  <w15:commentEx w15:paraId="7BB1CB19" w15:done="0"/>
  <w15:commentEx w15:paraId="1A6950C5"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C6290"/>
    <w:multiLevelType w:val="hybridMultilevel"/>
    <w:tmpl w:val="1F1CD4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2B91B35"/>
    <w:multiLevelType w:val="multilevel"/>
    <w:tmpl w:val="5C06C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236903"/>
    <w:multiLevelType w:val="hybridMultilevel"/>
    <w:tmpl w:val="695C6E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B9E2F07"/>
    <w:multiLevelType w:val="multilevel"/>
    <w:tmpl w:val="9CD6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Михаил Юрьевич">
    <w15:presenceInfo w15:providerId="None" w15:userId="Михаил Юрьевич"/>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CB03C6"/>
    <w:rsid w:val="0002196A"/>
    <w:rsid w:val="000548E6"/>
    <w:rsid w:val="00062C22"/>
    <w:rsid w:val="00096414"/>
    <w:rsid w:val="000F18F7"/>
    <w:rsid w:val="001203AA"/>
    <w:rsid w:val="00170B6D"/>
    <w:rsid w:val="001750F9"/>
    <w:rsid w:val="00176654"/>
    <w:rsid w:val="001827D0"/>
    <w:rsid w:val="001B2126"/>
    <w:rsid w:val="001C2104"/>
    <w:rsid w:val="001E4758"/>
    <w:rsid w:val="00227989"/>
    <w:rsid w:val="0023096B"/>
    <w:rsid w:val="002750B4"/>
    <w:rsid w:val="002B0A41"/>
    <w:rsid w:val="002F05E3"/>
    <w:rsid w:val="002F2504"/>
    <w:rsid w:val="003214D9"/>
    <w:rsid w:val="00367F3E"/>
    <w:rsid w:val="00376865"/>
    <w:rsid w:val="004514E0"/>
    <w:rsid w:val="0045689F"/>
    <w:rsid w:val="0048716A"/>
    <w:rsid w:val="004C33A7"/>
    <w:rsid w:val="004E4A6D"/>
    <w:rsid w:val="00525536"/>
    <w:rsid w:val="005554E9"/>
    <w:rsid w:val="00560403"/>
    <w:rsid w:val="00585D2D"/>
    <w:rsid w:val="00604448"/>
    <w:rsid w:val="006048BB"/>
    <w:rsid w:val="006D51D2"/>
    <w:rsid w:val="006E4EB6"/>
    <w:rsid w:val="00707ECA"/>
    <w:rsid w:val="00731431"/>
    <w:rsid w:val="00747F2D"/>
    <w:rsid w:val="007609AD"/>
    <w:rsid w:val="00784A4A"/>
    <w:rsid w:val="007A4D45"/>
    <w:rsid w:val="007B0BC0"/>
    <w:rsid w:val="007C0AD3"/>
    <w:rsid w:val="007C1A5C"/>
    <w:rsid w:val="007F4372"/>
    <w:rsid w:val="00823A66"/>
    <w:rsid w:val="008254B6"/>
    <w:rsid w:val="008625C4"/>
    <w:rsid w:val="008729F5"/>
    <w:rsid w:val="008F1D20"/>
    <w:rsid w:val="00943565"/>
    <w:rsid w:val="009677E7"/>
    <w:rsid w:val="00986379"/>
    <w:rsid w:val="009F1747"/>
    <w:rsid w:val="00A04E36"/>
    <w:rsid w:val="00A1278C"/>
    <w:rsid w:val="00A2652F"/>
    <w:rsid w:val="00A27E14"/>
    <w:rsid w:val="00A4684C"/>
    <w:rsid w:val="00A46B0F"/>
    <w:rsid w:val="00AD21A6"/>
    <w:rsid w:val="00B21DB4"/>
    <w:rsid w:val="00B23311"/>
    <w:rsid w:val="00B624D9"/>
    <w:rsid w:val="00BD0964"/>
    <w:rsid w:val="00BF2EE7"/>
    <w:rsid w:val="00BF5799"/>
    <w:rsid w:val="00C017CC"/>
    <w:rsid w:val="00C462C4"/>
    <w:rsid w:val="00C474B5"/>
    <w:rsid w:val="00C57EE3"/>
    <w:rsid w:val="00C70CA5"/>
    <w:rsid w:val="00C71192"/>
    <w:rsid w:val="00C9018A"/>
    <w:rsid w:val="00CA3FF6"/>
    <w:rsid w:val="00CA661D"/>
    <w:rsid w:val="00CB03C6"/>
    <w:rsid w:val="00CB3032"/>
    <w:rsid w:val="00CC4E7F"/>
    <w:rsid w:val="00CE234C"/>
    <w:rsid w:val="00CE6480"/>
    <w:rsid w:val="00D368A2"/>
    <w:rsid w:val="00D82361"/>
    <w:rsid w:val="00D907E0"/>
    <w:rsid w:val="00DC58D1"/>
    <w:rsid w:val="00DF34E1"/>
    <w:rsid w:val="00E13CE5"/>
    <w:rsid w:val="00E25A9B"/>
    <w:rsid w:val="00E320B5"/>
    <w:rsid w:val="00E635EA"/>
    <w:rsid w:val="00E637BC"/>
    <w:rsid w:val="00E65208"/>
    <w:rsid w:val="00E758F1"/>
    <w:rsid w:val="00E95DFE"/>
    <w:rsid w:val="00F25D26"/>
    <w:rsid w:val="00F3019F"/>
    <w:rsid w:val="00F32799"/>
    <w:rsid w:val="00F8098B"/>
    <w:rsid w:val="00FC3E43"/>
    <w:rsid w:val="00FE6227"/>
    <w:rsid w:val="00FF6F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7F2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03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CB03C6"/>
    <w:rPr>
      <w:color w:val="0000FF"/>
      <w:u w:val="single"/>
    </w:rPr>
  </w:style>
  <w:style w:type="character" w:styleId="a5">
    <w:name w:val="Strong"/>
    <w:basedOn w:val="a0"/>
    <w:uiPriority w:val="22"/>
    <w:qFormat/>
    <w:rsid w:val="00CB03C6"/>
    <w:rPr>
      <w:b/>
      <w:bCs/>
    </w:rPr>
  </w:style>
  <w:style w:type="paragraph" w:styleId="a6">
    <w:name w:val="Balloon Text"/>
    <w:basedOn w:val="a"/>
    <w:link w:val="a7"/>
    <w:uiPriority w:val="99"/>
    <w:semiHidden/>
    <w:unhideWhenUsed/>
    <w:rsid w:val="00CB03C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B03C6"/>
    <w:rPr>
      <w:rFonts w:ascii="Tahoma" w:hAnsi="Tahoma" w:cs="Tahoma"/>
      <w:sz w:val="16"/>
      <w:szCs w:val="16"/>
    </w:rPr>
  </w:style>
  <w:style w:type="paragraph" w:styleId="a8">
    <w:name w:val="List Paragraph"/>
    <w:basedOn w:val="a"/>
    <w:uiPriority w:val="34"/>
    <w:qFormat/>
    <w:rsid w:val="00CC4E7F"/>
    <w:pPr>
      <w:ind w:left="720"/>
      <w:contextualSpacing/>
    </w:pPr>
  </w:style>
  <w:style w:type="table" w:styleId="a9">
    <w:name w:val="Table Grid"/>
    <w:basedOn w:val="a1"/>
    <w:uiPriority w:val="59"/>
    <w:rsid w:val="00707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7C1A5C"/>
    <w:rPr>
      <w:sz w:val="16"/>
      <w:szCs w:val="16"/>
    </w:rPr>
  </w:style>
  <w:style w:type="paragraph" w:styleId="ab">
    <w:name w:val="annotation text"/>
    <w:basedOn w:val="a"/>
    <w:link w:val="ac"/>
    <w:uiPriority w:val="99"/>
    <w:semiHidden/>
    <w:unhideWhenUsed/>
    <w:rsid w:val="007C1A5C"/>
    <w:pPr>
      <w:spacing w:line="240" w:lineRule="auto"/>
    </w:pPr>
    <w:rPr>
      <w:sz w:val="20"/>
      <w:szCs w:val="20"/>
    </w:rPr>
  </w:style>
  <w:style w:type="character" w:customStyle="1" w:styleId="ac">
    <w:name w:val="Текст примечания Знак"/>
    <w:basedOn w:val="a0"/>
    <w:link w:val="ab"/>
    <w:uiPriority w:val="99"/>
    <w:semiHidden/>
    <w:rsid w:val="007C1A5C"/>
    <w:rPr>
      <w:sz w:val="20"/>
      <w:szCs w:val="20"/>
    </w:rPr>
  </w:style>
  <w:style w:type="paragraph" w:styleId="ad">
    <w:name w:val="annotation subject"/>
    <w:basedOn w:val="ab"/>
    <w:next w:val="ab"/>
    <w:link w:val="ae"/>
    <w:uiPriority w:val="99"/>
    <w:semiHidden/>
    <w:unhideWhenUsed/>
    <w:rsid w:val="007C1A5C"/>
    <w:rPr>
      <w:b/>
      <w:bCs/>
    </w:rPr>
  </w:style>
  <w:style w:type="character" w:customStyle="1" w:styleId="ae">
    <w:name w:val="Тема примечания Знак"/>
    <w:basedOn w:val="ac"/>
    <w:link w:val="ad"/>
    <w:uiPriority w:val="99"/>
    <w:semiHidden/>
    <w:rsid w:val="007C1A5C"/>
    <w:rPr>
      <w:b/>
      <w:bCs/>
      <w:sz w:val="20"/>
      <w:szCs w:val="20"/>
    </w:rPr>
  </w:style>
  <w:style w:type="paragraph" w:styleId="af">
    <w:name w:val="Revision"/>
    <w:hidden/>
    <w:uiPriority w:val="99"/>
    <w:semiHidden/>
    <w:rsid w:val="007C1A5C"/>
    <w:pPr>
      <w:spacing w:after="0" w:line="240" w:lineRule="auto"/>
    </w:pPr>
  </w:style>
</w:styles>
</file>

<file path=word/webSettings.xml><?xml version="1.0" encoding="utf-8"?>
<w:webSettings xmlns:r="http://schemas.openxmlformats.org/officeDocument/2006/relationships" xmlns:w="http://schemas.openxmlformats.org/wordprocessingml/2006/main">
  <w:divs>
    <w:div w:id="6495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easy.by/cashback/view/pdsksg4m6wzm5yxq5dphrkkkfzbjtb4u/?to=https%3A%2F%2Fru.aliexpress.com%2Fitem%2Fmini-Stm32f103c8t6-system-board-stm32-learning-development-board%2F1609750475.html%3Fspm%3Da2g0v.search0104.3.14.6e876a961BjLRJ%26ws_ab_test%3Dsearchweb0_0%252Csearchweb201602_5_10152_10065_10709_10151_10344_10068_5722815_10342_10343_10340_10341_5722915_10543_5711416_10697_5722615_10696_10084_10083_10618_10307_10710_10301_5722715_5711215_10059_10212_308_100031_10103_441_5711515_10624_10623_10622_5711315_5722515_10621_10620_10125%252Csearchweb201603_25%252CppcSwitch_5%26algo_expid%3D6e63fbc8-a06d-48f8-8c5c-59aea7cc7c61-5%26algo_pvid%3D6e63fbc8-a06d-48f8-8c5c-59aea7cc7c61%26priceBeautifyAB%3D0" TargetMode="External"/><Relationship Id="rId13" Type="http://schemas.openxmlformats.org/officeDocument/2006/relationships/image" Target="media/image3.jpeg"/><Relationship Id="rId18" Type="http://schemas.openxmlformats.org/officeDocument/2006/relationships/image" Target="media/image5.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rive.google.com/open?id=1Hz0A7ePngtKswKY_SBIgg0VM0KC1rL70" TargetMode="External"/><Relationship Id="rId34" Type="http://schemas.microsoft.com/office/2011/relationships/commentsExtended" Target="commentsExtended.xml"/><Relationship Id="rId7" Type="http://schemas.openxmlformats.org/officeDocument/2006/relationships/image" Target="media/image1.jpeg"/><Relationship Id="rId12" Type="http://schemas.openxmlformats.org/officeDocument/2006/relationships/hyperlink" Target="http://shopeasy.by/cashback/view/pdsksg4m6wzm5yxq5dphrkkkfzbjtb4u/?to=https://ru.aliexpress.com/item/Free-shipping-HC05-HC-05-master-slave-6pin-JY-MCU-anti-reverse-integrated-Bluetooth-serial-pass/1898730792.html?spm=a2g0v.search0104.3.1.78021bf37tDW1j&amp;ws_ab_test=searchweb0_0,searchweb201602_5_10152_10151_10065_10344_10068_5724113_10342_10343_10340_10341_10696_5724013_10084_10083_5723513_10618_5724313_10307_10301_5724213_5724413_10059_100031_5724813_10103_5725013_10624_10623_10622_10621_10620_5724913,searchweb201603_6,ppcSwitch_5&amp;algo_expid=b5fda374-5bbc-4368-b1e5-884afac396f0-0&amp;algo_pvid=b5fda374-5bbc-4368-b1e5-884afac396f0&amp;priceBeautifyAB=0" TargetMode="External"/><Relationship Id="rId17" Type="http://schemas.openxmlformats.org/officeDocument/2006/relationships/hyperlink" Target="https://ru.aliexpress.com/item/DC5V-WS2812B-1-4-5-30-60-74-96-144-s/32832420003.html?spm=a2g0s.12269583.0.0.3c9b4c800achhZ" TargetMode="External"/><Relationship Id="rId25" Type="http://schemas.openxmlformats.org/officeDocument/2006/relationships/image" Target="media/image9.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st.com/en/development-tools/flasher-stm32.html"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play.google.com/store/apps/details?id=ru.juraspb.cmu.bluetoothchat&amp;hl=ru" TargetMode="External"/><Relationship Id="rId11" Type="http://schemas.openxmlformats.org/officeDocument/2006/relationships/hyperlink" Target="http://shopeasy.by/cashback/view/pdsksg4m6wzm5yxq5dphrkkkfzbjtb4u/?to=https%3A%2F%2Fru.aliexpress.com%2Fitem%2FFree-shipping-HC05-HC-05-master-slave-6pin-JY-MCU-anti-reverse-integrated-Bluetooth-serial-pass%2F1898730792.html%3Fspm%3Da2g0v.search0104.3.1.78021bf37tDW1j%26ws_ab_test%3Dsearchweb0_0%2Csearchweb201602_5_10152_10151_10065_10344_10068_5724113_10342_10343_10340_10341_10696_5724013_10084_10083_5723513_10618_5724313_10307_10301_5724213_5724413_10059_100031_5724813_10103_5725013_10624_10623_10622_10621_10620_5724913%2Csearchweb201603_6%2CppcSwitch_5%26algo_expid%3Db5fda374-5bbc-4368-b1e5-884afac396f0-0%26algo_pvid%3Db5fda374-5bbc-4368-b1e5-884afac396f0%26priceBeautifyAB%3D0"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hopeasy.by/cashback/view/pdsksg4m6wzm5yxq5dphrkkkfzbjtb4u/?to=https://ru.aliexpress.com/item/-/32674138764.html?spm=a2g0s.8937460.0.0.63d62e0eVm07qX"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opeasy.by/cashback/view/pdsksg4m6wzm5yxq5dphrkkkfzbjtb4u/?to=https://ru.aliexpress.com/item/mini-Stm32f103c8t6-system-board-stm32-learning-development-board/1609750475.html?spm=a2g0v.search0104.3.14.6e876a961BjLRJ&amp;ws_ab_test=searchweb0_0,searchweb201602_5_10152_10065_10709_10151_10344_10068_5722815_10342_10343_10340_10341_5722915_10543_5711416_10697_5722615_10696_10084_10083_10618_10307_10710_10301_5722715_5711215_10059_10212_308_100031_10103_441_5711515_10624_10623_10622_5711315_5722515_10621_10620_10125,searchweb201603_25,ppcSwitch_5&amp;algo_expid=6e63fbc8-a06d-48f8-8c5c-59aea7cc7c61-5&amp;algo_pvid=6e63fbc8-a06d-48f8-8c5c-59aea7cc7c61&amp;priceBeautifyAB=0" TargetMode="External"/><Relationship Id="rId14" Type="http://schemas.openxmlformats.org/officeDocument/2006/relationships/hyperlink" Target="http://shopeasy.by/cashback/view/pdsksg4m6wzm5yxq5dphrkkkfzbjtb4u/?to=https%3A%2F%2Fru.aliexpress.com%2Fitem%2F-%2F32674138764.html%3Fspm%3Da2g0s.8937460.0.0.63d62e0eVm07qX" TargetMode="External"/><Relationship Id="rId22" Type="http://schemas.openxmlformats.org/officeDocument/2006/relationships/hyperlink" Target="https://play.google.com/store/apps/details?id=ru.juraspb.cmu.bluetoothchat&amp;hl=ru" TargetMode="External"/><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646051-6119-4B45-AF47-CFE5C702E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11</Pages>
  <Words>1626</Words>
  <Characters>9269</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Юрий Петруханов</dc:creator>
  <cp:lastModifiedBy>Юрий Петруханов</cp:lastModifiedBy>
  <cp:revision>49</cp:revision>
  <dcterms:created xsi:type="dcterms:W3CDTF">2018-11-06T18:21:00Z</dcterms:created>
  <dcterms:modified xsi:type="dcterms:W3CDTF">2018-12-01T14:19:00Z</dcterms:modified>
</cp:coreProperties>
</file>